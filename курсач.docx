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МИНИСТЕРСТВО НАУКИ И ВЫСШЕГО ОБРАЗОВАНИЯ РОССИЙСКОЙ ФЕДЕРАЦИИ ФЕДЕРАЛЬНОЕ ГОСУДАРСТВЕННОЕ БЮДЖЕТНОЕ ОБРАЗОВАТЕЛЬНОЕ УЧРЕЖДЕНИЕ ВЫСШЕГО ОБРАЗОВАНИЯ</w:t>
      </w:r>
    </w:p>
    <w:p w:rsidR="00000000" w:rsidDel="00000000" w:rsidP="00000000" w:rsidRDefault="00000000" w:rsidRPr="00000000" w14:paraId="00000002">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«СЕВЕРО-ОСЕТИНСКИЙ ГОСУДАРСТВЕННЫЙ УНИВЕРСИТЕТ ИМЕНИ КОСТА ЛЕВАНОВИЧА ХЕТАГУРОВА»</w:t>
      </w:r>
    </w:p>
    <w:p w:rsidR="00000000" w:rsidDel="00000000" w:rsidP="00000000" w:rsidRDefault="00000000" w:rsidRPr="00000000" w14:paraId="00000003">
      <w:pPr>
        <w:spacing w:after="240" w:befor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w:t>
      </w:r>
    </w:p>
    <w:p w:rsidR="00000000" w:rsidDel="00000000" w:rsidP="00000000" w:rsidRDefault="00000000" w:rsidRPr="00000000" w14:paraId="00000004">
      <w:pPr>
        <w:spacing w:after="240" w:befor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Факультет математики и компьютерных наук</w:t>
      </w:r>
    </w:p>
    <w:p w:rsidR="00000000" w:rsidDel="00000000" w:rsidP="00000000" w:rsidRDefault="00000000" w:rsidRPr="00000000" w14:paraId="00000005">
      <w:pPr>
        <w:spacing w:after="240" w:befor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Кафедра прикладной математики и информатики</w:t>
      </w:r>
    </w:p>
    <w:p w:rsidR="00000000" w:rsidDel="00000000" w:rsidP="00000000" w:rsidRDefault="00000000" w:rsidRPr="00000000" w14:paraId="00000006">
      <w:pPr>
        <w:spacing w:after="240" w:befor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26"/>
          <w:szCs w:val="26"/>
          <w:rtl w:val="0"/>
        </w:rPr>
        <w:t xml:space="preserve">Направление подготовки «</w:t>
      </w:r>
      <w:r w:rsidDel="00000000" w:rsidR="00000000" w:rsidRPr="00000000">
        <w:rPr>
          <w:rFonts w:ascii="Times New Roman" w:cs="Times New Roman" w:eastAsia="Times New Roman" w:hAnsi="Times New Roman"/>
          <w:b w:val="1"/>
          <w:sz w:val="26"/>
          <w:szCs w:val="26"/>
          <w:rtl w:val="0"/>
        </w:rPr>
        <w:t xml:space="preserve">Прикладная математика и информатика</w:t>
      </w:r>
      <w:r w:rsidDel="00000000" w:rsidR="00000000" w:rsidRPr="00000000">
        <w:rPr>
          <w:rFonts w:ascii="Times New Roman" w:cs="Times New Roman" w:eastAsia="Times New Roman" w:hAnsi="Times New Roman"/>
          <w:b w:val="1"/>
          <w:sz w:val="26"/>
          <w:szCs w:val="26"/>
          <w:rtl w:val="0"/>
        </w:rPr>
        <w:t xml:space="preserve">»</w:t>
      </w:r>
      <w:r w:rsidDel="00000000" w:rsidR="00000000" w:rsidRPr="00000000">
        <w:rPr>
          <w:rtl w:val="0"/>
        </w:rPr>
      </w:r>
    </w:p>
    <w:p w:rsidR="00000000" w:rsidDel="00000000" w:rsidP="00000000" w:rsidRDefault="00000000" w:rsidRPr="00000000" w14:paraId="00000007">
      <w:pPr>
        <w:spacing w:after="240" w:befor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w:t>
      </w:r>
    </w:p>
    <w:p w:rsidR="00000000" w:rsidDel="00000000" w:rsidP="00000000" w:rsidRDefault="00000000" w:rsidRPr="00000000" w14:paraId="00000008">
      <w:pPr>
        <w:spacing w:after="240" w:befor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КУРСОВАЯ РАБОТА</w:t>
      </w:r>
    </w:p>
    <w:p w:rsidR="00000000" w:rsidDel="00000000" w:rsidP="00000000" w:rsidRDefault="00000000" w:rsidRPr="00000000" w14:paraId="00000009">
      <w:pPr>
        <w:spacing w:after="160" w:line="259" w:lineRule="auto"/>
        <w:jc w:val="center"/>
        <w:rPr>
          <w:rFonts w:ascii="Times New Roman" w:cs="Times New Roman" w:eastAsia="Times New Roman" w:hAnsi="Times New Roman"/>
        </w:rPr>
      </w:pPr>
      <w:commentRangeStart w:id="0"/>
      <w:r w:rsidDel="00000000" w:rsidR="00000000" w:rsidRPr="00000000">
        <w:rPr>
          <w:rFonts w:ascii="Times New Roman" w:cs="Times New Roman" w:eastAsia="Times New Roman" w:hAnsi="Times New Roman"/>
          <w:b w:val="1"/>
          <w:sz w:val="26"/>
          <w:szCs w:val="26"/>
          <w:rtl w:val="0"/>
        </w:rPr>
        <w:t xml:space="preserve">Биллинговая система для интернет провайдера</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A">
      <w:pPr>
        <w:spacing w:after="240" w:before="240" w:lineRule="auto"/>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Выполнил</w:t>
      </w:r>
    </w:p>
    <w:p w:rsidR="00000000" w:rsidDel="00000000" w:rsidP="00000000" w:rsidRDefault="00000000" w:rsidRPr="00000000" w14:paraId="0000000B">
      <w:pPr>
        <w:spacing w:after="240" w:before="240" w:lineRule="auto"/>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студент 2 курса</w:t>
      </w:r>
    </w:p>
    <w:p w:rsidR="00000000" w:rsidDel="00000000" w:rsidP="00000000" w:rsidRDefault="00000000" w:rsidRPr="00000000" w14:paraId="0000000C">
      <w:pPr>
        <w:spacing w:after="240" w:before="240" w:lineRule="auto"/>
        <w:jc w:val="righ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                                                              направления «</w:t>
      </w:r>
      <w:r w:rsidDel="00000000" w:rsidR="00000000" w:rsidRPr="00000000">
        <w:rPr>
          <w:rFonts w:ascii="Times New Roman" w:cs="Times New Roman" w:eastAsia="Times New Roman" w:hAnsi="Times New Roman"/>
          <w:sz w:val="26"/>
          <w:szCs w:val="26"/>
          <w:rtl w:val="0"/>
        </w:rPr>
        <w:t xml:space="preserve">Прикладная математика и информатика</w:t>
      </w:r>
      <w:r w:rsidDel="00000000" w:rsidR="00000000" w:rsidRPr="00000000">
        <w:rPr>
          <w:rFonts w:ascii="Times New Roman" w:cs="Times New Roman" w:eastAsia="Times New Roman" w:hAnsi="Times New Roman"/>
          <w:sz w:val="26"/>
          <w:szCs w:val="26"/>
          <w:rtl w:val="0"/>
        </w:rPr>
        <w:t xml:space="preserve">»</w:t>
      </w:r>
      <w:r w:rsidDel="00000000" w:rsidR="00000000" w:rsidRPr="00000000">
        <w:rPr>
          <w:rtl w:val="0"/>
        </w:rPr>
      </w:r>
    </w:p>
    <w:p w:rsidR="00000000" w:rsidDel="00000000" w:rsidP="00000000" w:rsidRDefault="00000000" w:rsidRPr="00000000" w14:paraId="0000000D">
      <w:pPr>
        <w:spacing w:after="160" w:line="259" w:lineRule="auto"/>
        <w:jc w:val="righ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rtl w:val="0"/>
        </w:rPr>
        <w:t xml:space="preserve">    Габараев Андрей Валентинович   </w:t>
      </w: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0E">
      <w:pPr>
        <w:spacing w:after="160" w:line="259" w:lineRule="auto"/>
        <w:jc w:val="righ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Научный руководитель</w:t>
      </w:r>
    </w:p>
    <w:p w:rsidR="00000000" w:rsidDel="00000000" w:rsidP="00000000" w:rsidRDefault="00000000" w:rsidRPr="00000000" w14:paraId="0000000F">
      <w:pPr>
        <w:spacing w:after="240" w:before="240" w:lineRule="auto"/>
        <w:jc w:val="righ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Гудиев Тимур Владимирович</w:t>
      </w:r>
    </w:p>
    <w:p w:rsidR="00000000" w:rsidDel="00000000" w:rsidP="00000000" w:rsidRDefault="00000000" w:rsidRPr="00000000" w14:paraId="00000010">
      <w:pPr>
        <w:spacing w:after="240" w:before="240" w:line="360" w:lineRule="auto"/>
        <w:ind w:left="4120" w:firstLine="700"/>
        <w:jc w:val="right"/>
        <w:rPr>
          <w:rFonts w:ascii="Times New Roman" w:cs="Times New Roman" w:eastAsia="Times New Roman" w:hAnsi="Times New Roman"/>
          <w:b w:val="1"/>
          <w:color w:val="0d0d0d"/>
          <w:sz w:val="26"/>
          <w:szCs w:val="26"/>
        </w:rPr>
      </w:pPr>
      <w:r w:rsidDel="00000000" w:rsidR="00000000" w:rsidRPr="00000000">
        <w:rPr>
          <w:rFonts w:ascii="Times New Roman" w:cs="Times New Roman" w:eastAsia="Times New Roman" w:hAnsi="Times New Roman"/>
          <w:b w:val="1"/>
          <w:color w:val="0d0d0d"/>
          <w:sz w:val="26"/>
          <w:szCs w:val="26"/>
          <w:rtl w:val="0"/>
        </w:rPr>
        <w:t xml:space="preserve">«Работа допущена к защите»            </w:t>
      </w:r>
    </w:p>
    <w:p w:rsidR="00000000" w:rsidDel="00000000" w:rsidP="00000000" w:rsidRDefault="00000000" w:rsidRPr="00000000" w14:paraId="00000011">
      <w:pPr>
        <w:spacing w:after="240" w:before="240" w:line="360" w:lineRule="auto"/>
        <w:ind w:left="4120" w:firstLine="700"/>
        <w:jc w:val="right"/>
        <w:rPr>
          <w:rFonts w:ascii="Times New Roman" w:cs="Times New Roman" w:eastAsia="Times New Roman" w:hAnsi="Times New Roman"/>
          <w:b w:val="1"/>
          <w:color w:val="0d0d0d"/>
          <w:sz w:val="26"/>
          <w:szCs w:val="26"/>
        </w:rPr>
      </w:pPr>
      <w:r w:rsidDel="00000000" w:rsidR="00000000" w:rsidRPr="00000000">
        <w:rPr>
          <w:rFonts w:ascii="Times New Roman" w:cs="Times New Roman" w:eastAsia="Times New Roman" w:hAnsi="Times New Roman"/>
          <w:b w:val="1"/>
          <w:color w:val="0d0d0d"/>
          <w:sz w:val="26"/>
          <w:szCs w:val="26"/>
          <w:rtl w:val="0"/>
        </w:rPr>
        <w:t xml:space="preserve">Заведующий кафедрой</w:t>
      </w:r>
    </w:p>
    <w:p w:rsidR="00000000" w:rsidDel="00000000" w:rsidP="00000000" w:rsidRDefault="00000000" w:rsidRPr="00000000" w14:paraId="00000012">
      <w:pPr>
        <w:spacing w:after="240" w:before="240" w:line="360" w:lineRule="auto"/>
        <w:ind w:left="4120" w:firstLine="700"/>
        <w:jc w:val="right"/>
        <w:rPr>
          <w:rFonts w:ascii="Times New Roman" w:cs="Times New Roman" w:eastAsia="Times New Roman" w:hAnsi="Times New Roman"/>
          <w:b w:val="1"/>
          <w:color w:val="0d0d0d"/>
          <w:sz w:val="26"/>
          <w:szCs w:val="26"/>
        </w:rPr>
      </w:pPr>
      <w:r w:rsidDel="00000000" w:rsidR="00000000" w:rsidRPr="00000000">
        <w:rPr>
          <w:rFonts w:ascii="Times New Roman" w:cs="Times New Roman" w:eastAsia="Times New Roman" w:hAnsi="Times New Roman"/>
          <w:b w:val="1"/>
          <w:color w:val="0d0d0d"/>
          <w:sz w:val="26"/>
          <w:szCs w:val="26"/>
          <w:rtl w:val="0"/>
        </w:rPr>
        <w:t xml:space="preserve">к. ф-м. н., доцент</w:t>
      </w:r>
    </w:p>
    <w:p w:rsidR="00000000" w:rsidDel="00000000" w:rsidP="00000000" w:rsidRDefault="00000000" w:rsidRPr="00000000" w14:paraId="00000013">
      <w:pPr>
        <w:spacing w:after="240" w:before="240" w:line="360" w:lineRule="auto"/>
        <w:ind w:left="4120" w:firstLine="700"/>
        <w:jc w:val="righ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Басаева Е.К.</w:t>
      </w:r>
      <w:r w:rsidDel="00000000" w:rsidR="00000000" w:rsidRPr="00000000">
        <w:rPr>
          <w:rFonts w:ascii="Times New Roman" w:cs="Times New Roman" w:eastAsia="Times New Roman" w:hAnsi="Times New Roman"/>
          <w:b w:val="1"/>
          <w:color w:val="0d0d0d"/>
          <w:sz w:val="26"/>
          <w:szCs w:val="26"/>
          <w:rtl w:val="0"/>
        </w:rPr>
        <w:t xml:space="preserve"> _______________</w:t>
      </w:r>
      <w:r w:rsidDel="00000000" w:rsidR="00000000" w:rsidRPr="00000000">
        <w:rPr>
          <w:rtl w:val="0"/>
        </w:rPr>
      </w:r>
    </w:p>
    <w:p w:rsidR="00000000" w:rsidDel="00000000" w:rsidP="00000000" w:rsidRDefault="00000000" w:rsidRPr="00000000" w14:paraId="00000014">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Владикавказ 2023</w:t>
      </w:r>
    </w:p>
    <w:p w:rsidR="00000000" w:rsidDel="00000000" w:rsidP="00000000" w:rsidRDefault="00000000" w:rsidRPr="00000000" w14:paraId="00000016">
      <w:pPr>
        <w:spacing w:after="160" w:line="259"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Оглавление</w:t>
      </w:r>
    </w:p>
    <w:p w:rsidR="00000000" w:rsidDel="00000000" w:rsidP="00000000" w:rsidRDefault="00000000" w:rsidRPr="00000000" w14:paraId="00000017">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6"/>
          <w:szCs w:val="26"/>
          <w:rtl w:val="0"/>
        </w:rPr>
        <w:t xml:space="preserve">Введение</w:t>
      </w:r>
      <w:r w:rsidDel="00000000" w:rsidR="00000000" w:rsidRPr="00000000">
        <w:rPr>
          <w:rtl w:val="0"/>
        </w:rPr>
      </w:r>
    </w:p>
    <w:p w:rsidR="00000000" w:rsidDel="00000000" w:rsidP="00000000" w:rsidRDefault="00000000" w:rsidRPr="00000000" w14:paraId="00000018">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Глава 1. Теоретическая Часть</w:t>
      </w:r>
    </w:p>
    <w:p w:rsidR="00000000" w:rsidDel="00000000" w:rsidP="00000000" w:rsidRDefault="00000000" w:rsidRPr="00000000" w14:paraId="00000019">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Глава 2. Практическая Часть</w:t>
      </w:r>
    </w:p>
    <w:p w:rsidR="00000000" w:rsidDel="00000000" w:rsidP="00000000" w:rsidRDefault="00000000" w:rsidRPr="00000000" w14:paraId="0000001A">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Руководство пользователя</w:t>
      </w:r>
    </w:p>
    <w:p w:rsidR="00000000" w:rsidDel="00000000" w:rsidP="00000000" w:rsidRDefault="00000000" w:rsidRPr="00000000" w14:paraId="0000001B">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Руководство системного администратора</w:t>
      </w:r>
    </w:p>
    <w:p w:rsidR="00000000" w:rsidDel="00000000" w:rsidP="00000000" w:rsidRDefault="00000000" w:rsidRPr="00000000" w14:paraId="0000001C">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Руководство программиста</w:t>
      </w:r>
    </w:p>
    <w:p w:rsidR="00000000" w:rsidDel="00000000" w:rsidP="00000000" w:rsidRDefault="00000000" w:rsidRPr="00000000" w14:paraId="0000001D">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Глава 3. Список использованных инструментов и литературы</w:t>
      </w:r>
    </w:p>
    <w:p w:rsidR="00000000" w:rsidDel="00000000" w:rsidP="00000000" w:rsidRDefault="00000000" w:rsidRPr="00000000" w14:paraId="0000001E">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F">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after="160" w:line="259"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Введение</w:t>
      </w:r>
    </w:p>
    <w:p w:rsidR="00000000" w:rsidDel="00000000" w:rsidP="00000000" w:rsidRDefault="00000000" w:rsidRPr="00000000" w14:paraId="00000034">
      <w:pPr>
        <w:spacing w:after="160" w:line="259" w:lineRule="auto"/>
        <w:ind w:firstLine="720"/>
        <w:rPr>
          <w:rFonts w:ascii="Times New Roman" w:cs="Times New Roman" w:eastAsia="Times New Roman" w:hAnsi="Times New Roman"/>
          <w:color w:val="050e17"/>
          <w:sz w:val="28"/>
          <w:szCs w:val="28"/>
        </w:rPr>
      </w:pPr>
      <w:r w:rsidDel="00000000" w:rsidR="00000000" w:rsidRPr="00000000">
        <w:rPr>
          <w:rFonts w:ascii="Times New Roman" w:cs="Times New Roman" w:eastAsia="Times New Roman" w:hAnsi="Times New Roman"/>
          <w:color w:val="050e17"/>
          <w:sz w:val="28"/>
          <w:szCs w:val="28"/>
          <w:rtl w:val="0"/>
        </w:rPr>
        <w:t xml:space="preserve">Биллинговая система, также известная как автоматизированная система расчетов (АСР), это программное обеспечение, которое позволяет определять стоимость услуг для каждого клиента. Она играет важную роль в различных сферах бизнеса, особенно в сфере телекоммуникаций.</w:t>
      </w:r>
    </w:p>
    <w:p w:rsidR="00000000" w:rsidDel="00000000" w:rsidP="00000000" w:rsidRDefault="00000000" w:rsidRPr="00000000" w14:paraId="00000035">
      <w:pPr>
        <w:spacing w:after="160" w:line="259" w:lineRule="auto"/>
        <w:ind w:firstLine="720"/>
        <w:rPr>
          <w:rFonts w:ascii="Times New Roman" w:cs="Times New Roman" w:eastAsia="Times New Roman" w:hAnsi="Times New Roman"/>
          <w:color w:val="050e17"/>
          <w:sz w:val="28"/>
          <w:szCs w:val="28"/>
        </w:rPr>
      </w:pPr>
      <w:r w:rsidDel="00000000" w:rsidR="00000000" w:rsidRPr="00000000">
        <w:rPr>
          <w:rFonts w:ascii="Times New Roman" w:cs="Times New Roman" w:eastAsia="Times New Roman" w:hAnsi="Times New Roman"/>
          <w:color w:val="050e17"/>
          <w:sz w:val="28"/>
          <w:szCs w:val="28"/>
          <w:rtl w:val="0"/>
        </w:rPr>
        <w:t xml:space="preserve">Прежде всего, биллинг представляет собой процесс расчетов, информационного </w:t>
      </w:r>
      <w:del w:author="Timour Goudiev" w:id="0" w:date="2023-06-14T04:35:28Z">
        <w:r w:rsidDel="00000000" w:rsidR="00000000" w:rsidRPr="00000000">
          <w:rPr>
            <w:rFonts w:ascii="Times New Roman" w:cs="Times New Roman" w:eastAsia="Times New Roman" w:hAnsi="Times New Roman"/>
            <w:color w:val="050e17"/>
            <w:sz w:val="28"/>
            <w:szCs w:val="28"/>
            <w:rtl w:val="0"/>
          </w:rPr>
          <w:delText xml:space="preserve">обслуживания </w:delText>
        </w:r>
      </w:del>
      <w:r w:rsidDel="00000000" w:rsidR="00000000" w:rsidRPr="00000000">
        <w:rPr>
          <w:rFonts w:ascii="Times New Roman" w:cs="Times New Roman" w:eastAsia="Times New Roman" w:hAnsi="Times New Roman"/>
          <w:color w:val="050e17"/>
          <w:sz w:val="28"/>
          <w:szCs w:val="28"/>
          <w:rtl w:val="0"/>
        </w:rPr>
        <w:t xml:space="preserve">и финансового обслуживания.</w:t>
      </w:r>
    </w:p>
    <w:p w:rsidR="00000000" w:rsidDel="00000000" w:rsidP="00000000" w:rsidRDefault="00000000" w:rsidRPr="00000000" w14:paraId="00000036">
      <w:pPr>
        <w:spacing w:after="160" w:line="259" w:lineRule="auto"/>
        <w:ind w:firstLine="720"/>
        <w:rPr>
          <w:rFonts w:ascii="Times New Roman" w:cs="Times New Roman" w:eastAsia="Times New Roman" w:hAnsi="Times New Roman"/>
          <w:color w:val="050e17"/>
          <w:sz w:val="28"/>
          <w:szCs w:val="28"/>
        </w:rPr>
      </w:pPr>
      <w:del w:author="Timour Goudiev" w:id="1" w:date="2023-06-14T04:35:45Z">
        <w:r w:rsidDel="00000000" w:rsidR="00000000" w:rsidRPr="00000000">
          <w:rPr>
            <w:rFonts w:ascii="Times New Roman" w:cs="Times New Roman" w:eastAsia="Times New Roman" w:hAnsi="Times New Roman"/>
            <w:color w:val="050e17"/>
            <w:sz w:val="28"/>
            <w:szCs w:val="28"/>
            <w:rtl w:val="0"/>
          </w:rPr>
          <w:delText xml:space="preserve">Расчетные операции </w:delText>
        </w:r>
      </w:del>
      <w:r w:rsidDel="00000000" w:rsidR="00000000" w:rsidRPr="00000000">
        <w:rPr>
          <w:rFonts w:ascii="Times New Roman" w:cs="Times New Roman" w:eastAsia="Times New Roman" w:hAnsi="Times New Roman"/>
          <w:color w:val="050e17"/>
          <w:sz w:val="28"/>
          <w:szCs w:val="28"/>
          <w:rtl w:val="0"/>
        </w:rPr>
        <w:t xml:space="preserve">В биллинговую систему вводится информация, на основе которой оператор связи выставляет счет абоненту за использование услуг связи за определенный период (обычно это один календарный месяц). Эта информация включает тарифы, стоимость минуты звонка в зависимости от направления (междугородние и международные звонки), стоимость интернет-трафика, стоимость подключенных телевизионных каналов и другие услуги. Биллинг также должен учитывать индивидуальные и общие скидки, акции, временное приостановление услуг по желанию абонента, налоговые начисления, дополнительные платежи и другие факторы, которые влияют на бизнес оператора связи. В биллинг также вносятся первичные данные о тарификации, включающие информацию о всех звонках, сделанных абонентами этого оператора связи, и объеме интернет-трафика. Основываясь на этой информации, биллинговая система рассчитывает стоимость услуг за определенный период для каждого клиента и создает платежные документы.</w:t>
      </w:r>
    </w:p>
    <w:p w:rsidR="00000000" w:rsidDel="00000000" w:rsidP="00000000" w:rsidRDefault="00000000" w:rsidRPr="00000000" w14:paraId="00000037">
      <w:pPr>
        <w:spacing w:after="160" w:line="259" w:lineRule="auto"/>
        <w:ind w:firstLine="720"/>
        <w:rPr>
          <w:rFonts w:ascii="Times New Roman" w:cs="Times New Roman" w:eastAsia="Times New Roman" w:hAnsi="Times New Roman"/>
          <w:color w:val="050e17"/>
          <w:sz w:val="28"/>
          <w:szCs w:val="28"/>
        </w:rPr>
      </w:pPr>
      <w:del w:author="Timour Goudiev" w:id="2" w:date="2023-06-14T04:36:40Z">
        <w:r w:rsidDel="00000000" w:rsidR="00000000" w:rsidRPr="00000000">
          <w:rPr>
            <w:rFonts w:ascii="Times New Roman" w:cs="Times New Roman" w:eastAsia="Times New Roman" w:hAnsi="Times New Roman"/>
            <w:color w:val="050e17"/>
            <w:sz w:val="28"/>
            <w:szCs w:val="28"/>
            <w:rtl w:val="0"/>
          </w:rPr>
          <w:delText xml:space="preserve">Информационное обслуживание </w:delText>
        </w:r>
      </w:del>
      <w:r w:rsidDel="00000000" w:rsidR="00000000" w:rsidRPr="00000000">
        <w:rPr>
          <w:rFonts w:ascii="Times New Roman" w:cs="Times New Roman" w:eastAsia="Times New Roman" w:hAnsi="Times New Roman"/>
          <w:color w:val="050e17"/>
          <w:sz w:val="28"/>
          <w:szCs w:val="28"/>
          <w:rtl w:val="0"/>
        </w:rPr>
        <w:t xml:space="preserve">Биллинговая система должна обладать удобным интерфейсом для ввода и отслеживания всей необходимой информации, такой как тарифы, тарифные планы, пакеты услуг, опции, скидки, стоимость звонков в зависимости от направления и так далее. Она также должна иметь возможность создавать отчеты и взаимодействовать с абонентами, отправлять документы, управлять уведомлениями и т.д.</w:t>
      </w:r>
    </w:p>
    <w:p w:rsidR="00000000" w:rsidDel="00000000" w:rsidP="00000000" w:rsidRDefault="00000000" w:rsidRPr="00000000" w14:paraId="00000038">
      <w:pPr>
        <w:spacing w:after="160" w:line="259" w:lineRule="auto"/>
        <w:ind w:firstLine="720"/>
        <w:rPr>
          <w:rFonts w:ascii="Times New Roman" w:cs="Times New Roman" w:eastAsia="Times New Roman" w:hAnsi="Times New Roman"/>
          <w:color w:val="050e17"/>
          <w:sz w:val="28"/>
          <w:szCs w:val="28"/>
        </w:rPr>
      </w:pPr>
      <w:del w:author="Timour Goudiev" w:id="3" w:date="2023-06-14T04:36:51Z">
        <w:r w:rsidDel="00000000" w:rsidR="00000000" w:rsidRPr="00000000">
          <w:rPr>
            <w:rFonts w:ascii="Times New Roman" w:cs="Times New Roman" w:eastAsia="Times New Roman" w:hAnsi="Times New Roman"/>
            <w:color w:val="050e17"/>
            <w:sz w:val="28"/>
            <w:szCs w:val="28"/>
            <w:rtl w:val="0"/>
          </w:rPr>
          <w:delText xml:space="preserve">Финансовое обслуживание </w:delText>
        </w:r>
      </w:del>
      <w:r w:rsidDel="00000000" w:rsidR="00000000" w:rsidRPr="00000000">
        <w:rPr>
          <w:rFonts w:ascii="Times New Roman" w:cs="Times New Roman" w:eastAsia="Times New Roman" w:hAnsi="Times New Roman"/>
          <w:color w:val="050e17"/>
          <w:sz w:val="28"/>
          <w:szCs w:val="28"/>
          <w:rtl w:val="0"/>
        </w:rPr>
        <w:t xml:space="preserve">Автоматизированная система расчетов должна не только корректно выставлять счета абонентам, но и обрабатывать поступающие платежи, связывать их с выставленными счетами, управлять задолженностями абонентов и, при необходимости, взаимодействовать с бухгалтерскими программами. Она выполняет функции финансового учета и обработки платежей, обеспечивая точность и своевременность финансовых операций.</w:t>
      </w:r>
    </w:p>
    <w:p w:rsidR="00000000" w:rsidDel="00000000" w:rsidP="00000000" w:rsidRDefault="00000000" w:rsidRPr="00000000" w14:paraId="00000039">
      <w:pPr>
        <w:spacing w:after="160" w:line="259" w:lineRule="auto"/>
        <w:ind w:firstLine="720"/>
        <w:rPr>
          <w:rFonts w:ascii="Times New Roman" w:cs="Times New Roman" w:eastAsia="Times New Roman" w:hAnsi="Times New Roman"/>
          <w:color w:val="050e17"/>
          <w:sz w:val="28"/>
          <w:szCs w:val="28"/>
        </w:rPr>
      </w:pPr>
      <w:r w:rsidDel="00000000" w:rsidR="00000000" w:rsidRPr="00000000">
        <w:rPr>
          <w:rFonts w:ascii="Times New Roman" w:cs="Times New Roman" w:eastAsia="Times New Roman" w:hAnsi="Times New Roman"/>
          <w:color w:val="050e17"/>
          <w:sz w:val="28"/>
          <w:szCs w:val="28"/>
          <w:rtl w:val="0"/>
        </w:rPr>
        <w:t xml:space="preserve">Биллинговая система обеспечивает комплексное информационное и финансовое обслуживание, обеспечивая эффективную работу операторов связи. Она позволяет точно определять стоимость услуг для каждого клиента, обрабатывать платежи и контролировать задолженности, а также предоставлять необходимую информацию для управленческого анализа и принятия решений.</w:t>
      </w:r>
    </w:p>
    <w:p w:rsidR="00000000" w:rsidDel="00000000" w:rsidP="00000000" w:rsidRDefault="00000000" w:rsidRPr="00000000" w14:paraId="0000003A">
      <w:pPr>
        <w:spacing w:after="160" w:line="259" w:lineRule="auto"/>
        <w:ind w:firstLine="720"/>
        <w:rPr>
          <w:rFonts w:ascii="Times New Roman" w:cs="Times New Roman" w:eastAsia="Times New Roman" w:hAnsi="Times New Roman"/>
          <w:color w:val="050e17"/>
          <w:sz w:val="28"/>
          <w:szCs w:val="28"/>
        </w:rPr>
      </w:pPr>
      <w:r w:rsidDel="00000000" w:rsidR="00000000" w:rsidRPr="00000000">
        <w:rPr>
          <w:rFonts w:ascii="Times New Roman" w:cs="Times New Roman" w:eastAsia="Times New Roman" w:hAnsi="Times New Roman"/>
          <w:color w:val="050e17"/>
          <w:sz w:val="28"/>
          <w:szCs w:val="28"/>
          <w:rtl w:val="0"/>
        </w:rPr>
        <w:t xml:space="preserve">Важно отметить, что биллинговая система является неотъемлемой частью операционной деятельности операторов связи, обеспечивая прозрачность и эффективность процессов расчетов и финансового учета.</w:t>
      </w:r>
    </w:p>
    <w:p w:rsidR="00000000" w:rsidDel="00000000" w:rsidP="00000000" w:rsidRDefault="00000000" w:rsidRPr="00000000" w14:paraId="0000003B">
      <w:pPr>
        <w:spacing w:after="160" w:line="259" w:lineRule="auto"/>
        <w:ind w:firstLine="720"/>
        <w:rPr>
          <w:rFonts w:ascii="Times New Roman" w:cs="Times New Roman" w:eastAsia="Times New Roman" w:hAnsi="Times New Roman"/>
          <w:color w:val="050e17"/>
          <w:sz w:val="28"/>
          <w:szCs w:val="28"/>
        </w:rPr>
      </w:pPr>
      <w:r w:rsidDel="00000000" w:rsidR="00000000" w:rsidRPr="00000000">
        <w:rPr>
          <w:rtl w:val="0"/>
        </w:rPr>
      </w:r>
    </w:p>
    <w:p w:rsidR="00000000" w:rsidDel="00000000" w:rsidP="00000000" w:rsidRDefault="00000000" w:rsidRPr="00000000" w14:paraId="0000003C">
      <w:pPr>
        <w:spacing w:after="160" w:line="259" w:lineRule="auto"/>
        <w:ind w:firstLine="720"/>
        <w:rPr>
          <w:rFonts w:ascii="Times New Roman" w:cs="Times New Roman" w:eastAsia="Times New Roman" w:hAnsi="Times New Roman"/>
          <w:color w:val="050e17"/>
          <w:sz w:val="28"/>
          <w:szCs w:val="28"/>
        </w:rPr>
      </w:pPr>
      <w:r w:rsidDel="00000000" w:rsidR="00000000" w:rsidRPr="00000000">
        <w:rPr>
          <w:rtl w:val="0"/>
        </w:rPr>
      </w:r>
    </w:p>
    <w:p w:rsidR="00000000" w:rsidDel="00000000" w:rsidP="00000000" w:rsidRDefault="00000000" w:rsidRPr="00000000" w14:paraId="0000003D">
      <w:pPr>
        <w:spacing w:after="160" w:line="259" w:lineRule="auto"/>
        <w:ind w:firstLine="720"/>
        <w:rPr>
          <w:rFonts w:ascii="Times New Roman" w:cs="Times New Roman" w:eastAsia="Times New Roman" w:hAnsi="Times New Roman"/>
          <w:color w:val="050e17"/>
          <w:sz w:val="28"/>
          <w:szCs w:val="28"/>
        </w:rPr>
      </w:pPr>
      <w:r w:rsidDel="00000000" w:rsidR="00000000" w:rsidRPr="00000000">
        <w:rPr>
          <w:rtl w:val="0"/>
        </w:rPr>
      </w:r>
    </w:p>
    <w:p w:rsidR="00000000" w:rsidDel="00000000" w:rsidP="00000000" w:rsidRDefault="00000000" w:rsidRPr="00000000" w14:paraId="0000003E">
      <w:pPr>
        <w:spacing w:after="160" w:line="259" w:lineRule="auto"/>
        <w:ind w:firstLine="720"/>
        <w:rPr>
          <w:rFonts w:ascii="Times New Roman" w:cs="Times New Roman" w:eastAsia="Times New Roman" w:hAnsi="Times New Roman"/>
          <w:color w:val="050e17"/>
          <w:sz w:val="28"/>
          <w:szCs w:val="28"/>
        </w:rPr>
      </w:pPr>
      <w:r w:rsidDel="00000000" w:rsidR="00000000" w:rsidRPr="00000000">
        <w:rPr>
          <w:rtl w:val="0"/>
        </w:rPr>
      </w:r>
    </w:p>
    <w:p w:rsidR="00000000" w:rsidDel="00000000" w:rsidP="00000000" w:rsidRDefault="00000000" w:rsidRPr="00000000" w14:paraId="0000003F">
      <w:pPr>
        <w:spacing w:after="160" w:line="259" w:lineRule="auto"/>
        <w:ind w:firstLine="720"/>
        <w:rPr>
          <w:rFonts w:ascii="Times New Roman" w:cs="Times New Roman" w:eastAsia="Times New Roman" w:hAnsi="Times New Roman"/>
          <w:color w:val="050e17"/>
          <w:sz w:val="28"/>
          <w:szCs w:val="28"/>
        </w:rPr>
      </w:pPr>
      <w:r w:rsidDel="00000000" w:rsidR="00000000" w:rsidRPr="00000000">
        <w:rPr>
          <w:rtl w:val="0"/>
        </w:rPr>
      </w:r>
    </w:p>
    <w:p w:rsidR="00000000" w:rsidDel="00000000" w:rsidP="00000000" w:rsidRDefault="00000000" w:rsidRPr="00000000" w14:paraId="00000040">
      <w:pPr>
        <w:spacing w:after="160" w:line="259" w:lineRule="auto"/>
        <w:ind w:firstLine="720"/>
        <w:rPr>
          <w:rFonts w:ascii="Times New Roman" w:cs="Times New Roman" w:eastAsia="Times New Roman" w:hAnsi="Times New Roman"/>
          <w:color w:val="050e17"/>
          <w:sz w:val="28"/>
          <w:szCs w:val="28"/>
        </w:rPr>
      </w:pPr>
      <w:r w:rsidDel="00000000" w:rsidR="00000000" w:rsidRPr="00000000">
        <w:rPr>
          <w:rtl w:val="0"/>
        </w:rPr>
      </w:r>
    </w:p>
    <w:p w:rsidR="00000000" w:rsidDel="00000000" w:rsidP="00000000" w:rsidRDefault="00000000" w:rsidRPr="00000000" w14:paraId="00000041">
      <w:pPr>
        <w:spacing w:after="160" w:line="259" w:lineRule="auto"/>
        <w:ind w:firstLine="720"/>
        <w:rPr>
          <w:rFonts w:ascii="Times New Roman" w:cs="Times New Roman" w:eastAsia="Times New Roman" w:hAnsi="Times New Roman"/>
          <w:color w:val="050e17"/>
          <w:sz w:val="28"/>
          <w:szCs w:val="28"/>
        </w:rPr>
      </w:pPr>
      <w:r w:rsidDel="00000000" w:rsidR="00000000" w:rsidRPr="00000000">
        <w:rPr>
          <w:rtl w:val="0"/>
        </w:rPr>
      </w:r>
    </w:p>
    <w:p w:rsidR="00000000" w:rsidDel="00000000" w:rsidP="00000000" w:rsidRDefault="00000000" w:rsidRPr="00000000" w14:paraId="00000042">
      <w:pPr>
        <w:spacing w:after="160" w:line="259" w:lineRule="auto"/>
        <w:ind w:firstLine="720"/>
        <w:rPr>
          <w:rFonts w:ascii="Times New Roman" w:cs="Times New Roman" w:eastAsia="Times New Roman" w:hAnsi="Times New Roman"/>
          <w:color w:val="050e17"/>
          <w:sz w:val="28"/>
          <w:szCs w:val="28"/>
        </w:rPr>
      </w:pPr>
      <w:r w:rsidDel="00000000" w:rsidR="00000000" w:rsidRPr="00000000">
        <w:rPr>
          <w:rtl w:val="0"/>
        </w:rPr>
      </w:r>
    </w:p>
    <w:p w:rsidR="00000000" w:rsidDel="00000000" w:rsidP="00000000" w:rsidRDefault="00000000" w:rsidRPr="00000000" w14:paraId="00000043">
      <w:pPr>
        <w:spacing w:after="160" w:line="259" w:lineRule="auto"/>
        <w:ind w:firstLine="720"/>
        <w:rPr>
          <w:rFonts w:ascii="Times New Roman" w:cs="Times New Roman" w:eastAsia="Times New Roman" w:hAnsi="Times New Roman"/>
          <w:color w:val="050e17"/>
          <w:sz w:val="28"/>
          <w:szCs w:val="28"/>
        </w:rPr>
      </w:pPr>
      <w:r w:rsidDel="00000000" w:rsidR="00000000" w:rsidRPr="00000000">
        <w:rPr>
          <w:rtl w:val="0"/>
        </w:rPr>
      </w:r>
    </w:p>
    <w:p w:rsidR="00000000" w:rsidDel="00000000" w:rsidP="00000000" w:rsidRDefault="00000000" w:rsidRPr="00000000" w14:paraId="00000044">
      <w:pPr>
        <w:spacing w:after="160" w:line="259" w:lineRule="auto"/>
        <w:ind w:firstLine="720"/>
        <w:rPr>
          <w:rFonts w:ascii="Times New Roman" w:cs="Times New Roman" w:eastAsia="Times New Roman" w:hAnsi="Times New Roman"/>
          <w:color w:val="050e17"/>
          <w:sz w:val="28"/>
          <w:szCs w:val="28"/>
        </w:rPr>
      </w:pPr>
      <w:r w:rsidDel="00000000" w:rsidR="00000000" w:rsidRPr="00000000">
        <w:rPr>
          <w:rtl w:val="0"/>
        </w:rPr>
      </w:r>
    </w:p>
    <w:p w:rsidR="00000000" w:rsidDel="00000000" w:rsidP="00000000" w:rsidRDefault="00000000" w:rsidRPr="00000000" w14:paraId="00000045">
      <w:pPr>
        <w:spacing w:after="160" w:line="259" w:lineRule="auto"/>
        <w:ind w:firstLine="720"/>
        <w:rPr>
          <w:rFonts w:ascii="Times New Roman" w:cs="Times New Roman" w:eastAsia="Times New Roman" w:hAnsi="Times New Roman"/>
          <w:color w:val="050e17"/>
          <w:sz w:val="28"/>
          <w:szCs w:val="28"/>
        </w:rPr>
      </w:pPr>
      <w:r w:rsidDel="00000000" w:rsidR="00000000" w:rsidRPr="00000000">
        <w:rPr>
          <w:rtl w:val="0"/>
        </w:rPr>
      </w:r>
    </w:p>
    <w:p w:rsidR="00000000" w:rsidDel="00000000" w:rsidP="00000000" w:rsidRDefault="00000000" w:rsidRPr="00000000" w14:paraId="00000046">
      <w:pPr>
        <w:spacing w:after="160" w:line="259" w:lineRule="auto"/>
        <w:ind w:firstLine="720"/>
        <w:rPr>
          <w:rFonts w:ascii="Times New Roman" w:cs="Times New Roman" w:eastAsia="Times New Roman" w:hAnsi="Times New Roman"/>
          <w:color w:val="050e17"/>
          <w:sz w:val="28"/>
          <w:szCs w:val="28"/>
        </w:rPr>
      </w:pPr>
      <w:r w:rsidDel="00000000" w:rsidR="00000000" w:rsidRPr="00000000">
        <w:rPr>
          <w:rtl w:val="0"/>
        </w:rPr>
      </w:r>
    </w:p>
    <w:p w:rsidR="00000000" w:rsidDel="00000000" w:rsidP="00000000" w:rsidRDefault="00000000" w:rsidRPr="00000000" w14:paraId="00000047">
      <w:pPr>
        <w:spacing w:after="160" w:line="259" w:lineRule="auto"/>
        <w:ind w:firstLine="720"/>
        <w:rPr>
          <w:rFonts w:ascii="Times New Roman" w:cs="Times New Roman" w:eastAsia="Times New Roman" w:hAnsi="Times New Roman"/>
          <w:color w:val="050e17"/>
          <w:sz w:val="28"/>
          <w:szCs w:val="28"/>
        </w:rPr>
      </w:pPr>
      <w:r w:rsidDel="00000000" w:rsidR="00000000" w:rsidRPr="00000000">
        <w:rPr>
          <w:rtl w:val="0"/>
        </w:rPr>
      </w:r>
    </w:p>
    <w:p w:rsidR="00000000" w:rsidDel="00000000" w:rsidP="00000000" w:rsidRDefault="00000000" w:rsidRPr="00000000" w14:paraId="00000048">
      <w:pPr>
        <w:spacing w:after="160" w:line="259" w:lineRule="auto"/>
        <w:ind w:firstLine="720"/>
        <w:rPr>
          <w:rFonts w:ascii="Times New Roman" w:cs="Times New Roman" w:eastAsia="Times New Roman" w:hAnsi="Times New Roman"/>
          <w:color w:val="050e17"/>
          <w:sz w:val="28"/>
          <w:szCs w:val="28"/>
        </w:rPr>
      </w:pPr>
      <w:r w:rsidDel="00000000" w:rsidR="00000000" w:rsidRPr="00000000">
        <w:rPr>
          <w:rtl w:val="0"/>
        </w:rPr>
      </w:r>
    </w:p>
    <w:p w:rsidR="00000000" w:rsidDel="00000000" w:rsidP="00000000" w:rsidRDefault="00000000" w:rsidRPr="00000000" w14:paraId="00000049">
      <w:pPr>
        <w:spacing w:after="160" w:line="259" w:lineRule="auto"/>
        <w:ind w:firstLine="720"/>
        <w:rPr>
          <w:rFonts w:ascii="Times New Roman" w:cs="Times New Roman" w:eastAsia="Times New Roman" w:hAnsi="Times New Roman"/>
          <w:color w:val="050e17"/>
          <w:sz w:val="28"/>
          <w:szCs w:val="28"/>
        </w:rPr>
      </w:pPr>
      <w:r w:rsidDel="00000000" w:rsidR="00000000" w:rsidRPr="00000000">
        <w:rPr>
          <w:rtl w:val="0"/>
        </w:rPr>
      </w:r>
    </w:p>
    <w:p w:rsidR="00000000" w:rsidDel="00000000" w:rsidP="00000000" w:rsidRDefault="00000000" w:rsidRPr="00000000" w14:paraId="0000004A">
      <w:pPr>
        <w:spacing w:after="160" w:line="259" w:lineRule="auto"/>
        <w:ind w:firstLine="720"/>
        <w:rPr>
          <w:rFonts w:ascii="Times New Roman" w:cs="Times New Roman" w:eastAsia="Times New Roman" w:hAnsi="Times New Roman"/>
          <w:color w:val="050e17"/>
          <w:sz w:val="28"/>
          <w:szCs w:val="28"/>
        </w:rPr>
      </w:pPr>
      <w:r w:rsidDel="00000000" w:rsidR="00000000" w:rsidRPr="00000000">
        <w:rPr>
          <w:rtl w:val="0"/>
        </w:rPr>
      </w:r>
    </w:p>
    <w:p w:rsidR="00000000" w:rsidDel="00000000" w:rsidP="00000000" w:rsidRDefault="00000000" w:rsidRPr="00000000" w14:paraId="0000004B">
      <w:pPr>
        <w:spacing w:after="160" w:line="259" w:lineRule="auto"/>
        <w:ind w:firstLine="720"/>
        <w:rPr>
          <w:rFonts w:ascii="Times New Roman" w:cs="Times New Roman" w:eastAsia="Times New Roman" w:hAnsi="Times New Roman"/>
          <w:color w:val="050e17"/>
          <w:sz w:val="28"/>
          <w:szCs w:val="28"/>
        </w:rPr>
      </w:pPr>
      <w:r w:rsidDel="00000000" w:rsidR="00000000" w:rsidRPr="00000000">
        <w:rPr>
          <w:rtl w:val="0"/>
        </w:rPr>
      </w:r>
    </w:p>
    <w:p w:rsidR="00000000" w:rsidDel="00000000" w:rsidP="00000000" w:rsidRDefault="00000000" w:rsidRPr="00000000" w14:paraId="0000004C">
      <w:pPr>
        <w:spacing w:after="160" w:line="259" w:lineRule="auto"/>
        <w:ind w:firstLine="720"/>
        <w:rPr>
          <w:rFonts w:ascii="Times New Roman" w:cs="Times New Roman" w:eastAsia="Times New Roman" w:hAnsi="Times New Roman"/>
          <w:color w:val="050e17"/>
          <w:sz w:val="28"/>
          <w:szCs w:val="28"/>
        </w:rPr>
      </w:pPr>
      <w:r w:rsidDel="00000000" w:rsidR="00000000" w:rsidRPr="00000000">
        <w:rPr>
          <w:rtl w:val="0"/>
        </w:rPr>
      </w:r>
    </w:p>
    <w:p w:rsidR="00000000" w:rsidDel="00000000" w:rsidP="00000000" w:rsidRDefault="00000000" w:rsidRPr="00000000" w14:paraId="0000004D">
      <w:pPr>
        <w:spacing w:after="160" w:line="259" w:lineRule="auto"/>
        <w:ind w:firstLine="720"/>
        <w:rPr>
          <w:rFonts w:ascii="Times New Roman" w:cs="Times New Roman" w:eastAsia="Times New Roman" w:hAnsi="Times New Roman"/>
          <w:color w:val="050e17"/>
          <w:sz w:val="28"/>
          <w:szCs w:val="28"/>
        </w:rPr>
      </w:pPr>
      <w:r w:rsidDel="00000000" w:rsidR="00000000" w:rsidRPr="00000000">
        <w:rPr>
          <w:rtl w:val="0"/>
        </w:rPr>
      </w:r>
    </w:p>
    <w:p w:rsidR="00000000" w:rsidDel="00000000" w:rsidP="00000000" w:rsidRDefault="00000000" w:rsidRPr="00000000" w14:paraId="0000004E">
      <w:pPr>
        <w:spacing w:after="160" w:line="259" w:lineRule="auto"/>
        <w:ind w:firstLine="720"/>
        <w:rPr>
          <w:rFonts w:ascii="Times New Roman" w:cs="Times New Roman" w:eastAsia="Times New Roman" w:hAnsi="Times New Roman"/>
          <w:color w:val="050e17"/>
          <w:sz w:val="28"/>
          <w:szCs w:val="28"/>
        </w:rPr>
      </w:pPr>
      <w:r w:rsidDel="00000000" w:rsidR="00000000" w:rsidRPr="00000000">
        <w:rPr>
          <w:rtl w:val="0"/>
        </w:rPr>
      </w:r>
    </w:p>
    <w:p w:rsidR="00000000" w:rsidDel="00000000" w:rsidP="00000000" w:rsidRDefault="00000000" w:rsidRPr="00000000" w14:paraId="0000004F">
      <w:pPr>
        <w:spacing w:after="160" w:line="259" w:lineRule="auto"/>
        <w:ind w:firstLine="0"/>
        <w:rPr>
          <w:rFonts w:ascii="Times New Roman" w:cs="Times New Roman" w:eastAsia="Times New Roman" w:hAnsi="Times New Roman"/>
          <w:b w:val="1"/>
          <w:color w:val="050e17"/>
          <w:sz w:val="32"/>
          <w:szCs w:val="32"/>
        </w:rPr>
      </w:pPr>
      <w:r w:rsidDel="00000000" w:rsidR="00000000" w:rsidRPr="00000000">
        <w:rPr>
          <w:rFonts w:ascii="Times New Roman" w:cs="Times New Roman" w:eastAsia="Times New Roman" w:hAnsi="Times New Roman"/>
          <w:b w:val="1"/>
          <w:color w:val="050e17"/>
          <w:sz w:val="32"/>
          <w:szCs w:val="32"/>
          <w:rtl w:val="0"/>
        </w:rPr>
        <w:t xml:space="preserve">Глава 1: Теоретическая часть</w:t>
      </w:r>
    </w:p>
    <w:p w:rsidR="00000000" w:rsidDel="00000000" w:rsidP="00000000" w:rsidRDefault="00000000" w:rsidRPr="00000000" w14:paraId="00000050">
      <w:pPr>
        <w:spacing w:after="160" w:line="259" w:lineRule="auto"/>
        <w:ind w:firstLine="720"/>
        <w:rPr>
          <w:rFonts w:ascii="Times New Roman" w:cs="Times New Roman" w:eastAsia="Times New Roman" w:hAnsi="Times New Roman"/>
          <w:color w:val="050e17"/>
          <w:sz w:val="28"/>
          <w:szCs w:val="28"/>
        </w:rPr>
      </w:pPr>
      <w:commentRangeStart w:id="1"/>
      <w:r w:rsidDel="00000000" w:rsidR="00000000" w:rsidRPr="00000000">
        <w:rPr>
          <w:rFonts w:ascii="Times New Roman" w:cs="Times New Roman" w:eastAsia="Times New Roman" w:hAnsi="Times New Roman"/>
          <w:color w:val="050e17"/>
          <w:sz w:val="28"/>
          <w:szCs w:val="28"/>
          <w:rtl w:val="0"/>
        </w:rPr>
        <w:t xml:space="preserve">Моей целью было создать биллинговую систему для </w:t>
      </w:r>
      <w:commentRangeEnd w:id="1"/>
      <w:r w:rsidDel="00000000" w:rsidR="00000000" w:rsidRPr="00000000">
        <w:commentReference w:id="1"/>
      </w:r>
      <w:r w:rsidDel="00000000" w:rsidR="00000000" w:rsidRPr="00000000">
        <w:rPr>
          <w:rFonts w:ascii="Times New Roman" w:cs="Times New Roman" w:eastAsia="Times New Roman" w:hAnsi="Times New Roman"/>
          <w:color w:val="050e17"/>
          <w:sz w:val="28"/>
          <w:szCs w:val="28"/>
          <w:rtl w:val="0"/>
        </w:rPr>
        <w:t xml:space="preserve">интернет-провайдера, которая </w:t>
      </w:r>
      <w:commentRangeStart w:id="2"/>
      <w:r w:rsidDel="00000000" w:rsidR="00000000" w:rsidRPr="00000000">
        <w:rPr>
          <w:rFonts w:ascii="Times New Roman" w:cs="Times New Roman" w:eastAsia="Times New Roman" w:hAnsi="Times New Roman"/>
          <w:color w:val="050e17"/>
          <w:sz w:val="28"/>
          <w:szCs w:val="28"/>
          <w:rtl w:val="0"/>
        </w:rPr>
        <w:t xml:space="preserve">поможет управлять и обрабатывать платежи и счета клиентов</w:t>
      </w:r>
      <w:ins w:author="Timour Goudiev" w:id="4" w:date="2023-06-14T04:37:22Z">
        <w:commentRangeEnd w:id="2"/>
        <w:r w:rsidDel="00000000" w:rsidR="00000000" w:rsidRPr="00000000">
          <w:commentReference w:id="2"/>
        </w:r>
        <w:r w:rsidDel="00000000" w:rsidR="00000000" w:rsidRPr="00000000">
          <w:rPr>
            <w:rFonts w:ascii="Times New Roman" w:cs="Times New Roman" w:eastAsia="Times New Roman" w:hAnsi="Times New Roman"/>
            <w:color w:val="050e17"/>
            <w:sz w:val="28"/>
            <w:szCs w:val="28"/>
            <w:rtl w:val="0"/>
          </w:rPr>
          <w:t xml:space="preserve">.</w:t>
        </w:r>
      </w:ins>
      <w:r w:rsidDel="00000000" w:rsidR="00000000" w:rsidRPr="00000000">
        <w:rPr>
          <w:rtl w:val="0"/>
        </w:rPr>
      </w:r>
    </w:p>
    <w:p w:rsidR="00000000" w:rsidDel="00000000" w:rsidP="00000000" w:rsidRDefault="00000000" w:rsidRPr="00000000" w14:paraId="00000051">
      <w:pPr>
        <w:spacing w:after="160" w:line="259" w:lineRule="auto"/>
        <w:ind w:firstLine="720"/>
        <w:rPr>
          <w:rFonts w:ascii="Times New Roman" w:cs="Times New Roman" w:eastAsia="Times New Roman" w:hAnsi="Times New Roman"/>
          <w:color w:val="050e17"/>
          <w:sz w:val="28"/>
          <w:szCs w:val="28"/>
        </w:rPr>
      </w:pPr>
      <w:r w:rsidDel="00000000" w:rsidR="00000000" w:rsidRPr="00000000">
        <w:rPr>
          <w:rFonts w:ascii="Times New Roman" w:cs="Times New Roman" w:eastAsia="Times New Roman" w:hAnsi="Times New Roman"/>
          <w:color w:val="050e17"/>
          <w:sz w:val="28"/>
          <w:szCs w:val="28"/>
          <w:rtl w:val="0"/>
        </w:rPr>
        <w:t xml:space="preserve">Провайдерам предлагается функциональность для создания счетов, отслеживания оплаты и управления услугами, предоставляемыми клиентам. Основная цель - автоматизация процесса биллинга, уменьшение ошибок и обеспечение удобного и эффективного взаимодействия с клиентами.</w:t>
      </w:r>
    </w:p>
    <w:p w:rsidR="00000000" w:rsidDel="00000000" w:rsidP="00000000" w:rsidRDefault="00000000" w:rsidRPr="00000000" w14:paraId="00000052">
      <w:pPr>
        <w:spacing w:after="160" w:line="259" w:lineRule="auto"/>
        <w:ind w:firstLine="720"/>
        <w:rPr>
          <w:rFonts w:ascii="Times New Roman" w:cs="Times New Roman" w:eastAsia="Times New Roman" w:hAnsi="Times New Roman"/>
          <w:color w:val="050e17"/>
          <w:sz w:val="28"/>
          <w:szCs w:val="28"/>
        </w:rPr>
      </w:pPr>
      <w:r w:rsidDel="00000000" w:rsidR="00000000" w:rsidRPr="00000000">
        <w:rPr>
          <w:rtl w:val="0"/>
        </w:rPr>
      </w:r>
    </w:p>
    <w:p w:rsidR="00000000" w:rsidDel="00000000" w:rsidP="00000000" w:rsidRDefault="00000000" w:rsidRPr="00000000" w14:paraId="00000053">
      <w:pPr>
        <w:spacing w:after="160" w:line="259" w:lineRule="auto"/>
        <w:ind w:firstLine="720"/>
        <w:rPr>
          <w:rFonts w:ascii="Times New Roman" w:cs="Times New Roman" w:eastAsia="Times New Roman" w:hAnsi="Times New Roman"/>
          <w:color w:val="050e17"/>
          <w:sz w:val="28"/>
          <w:szCs w:val="28"/>
        </w:rPr>
      </w:pPr>
      <w:r w:rsidDel="00000000" w:rsidR="00000000" w:rsidRPr="00000000">
        <w:rPr>
          <w:rFonts w:ascii="Times New Roman" w:cs="Times New Roman" w:eastAsia="Times New Roman" w:hAnsi="Times New Roman"/>
          <w:color w:val="050e17"/>
          <w:sz w:val="28"/>
          <w:szCs w:val="28"/>
          <w:rtl w:val="0"/>
        </w:rPr>
        <w:t xml:space="preserve">В системе  реализованы базовые функции, такие как генерация платежа на основе использования интернет-услуг, получение истории оплат, отслеживание задолженностей, управление тарифными планами и предоставление детализированной информации о расходах клиентов. Система в дальнейшем  также  будет предоставлять аналитические отчеты и возможность создания пользовательских настроек.</w:t>
      </w:r>
    </w:p>
    <w:p w:rsidR="00000000" w:rsidDel="00000000" w:rsidP="00000000" w:rsidRDefault="00000000" w:rsidRPr="00000000" w14:paraId="00000054">
      <w:pPr>
        <w:spacing w:after="160" w:line="259" w:lineRule="auto"/>
        <w:ind w:firstLine="720"/>
        <w:rPr>
          <w:rFonts w:ascii="Times New Roman" w:cs="Times New Roman" w:eastAsia="Times New Roman" w:hAnsi="Times New Roman"/>
          <w:color w:val="050e17"/>
          <w:sz w:val="28"/>
          <w:szCs w:val="28"/>
        </w:rPr>
      </w:pPr>
      <w:r w:rsidDel="00000000" w:rsidR="00000000" w:rsidRPr="00000000">
        <w:rPr>
          <w:rtl w:val="0"/>
        </w:rPr>
      </w:r>
    </w:p>
    <w:p w:rsidR="00000000" w:rsidDel="00000000" w:rsidP="00000000" w:rsidRDefault="00000000" w:rsidRPr="00000000" w14:paraId="00000055">
      <w:pPr>
        <w:spacing w:after="160" w:line="259" w:lineRule="auto"/>
        <w:ind w:left="0" w:firstLine="720"/>
        <w:rPr>
          <w:rFonts w:ascii="Times New Roman" w:cs="Times New Roman" w:eastAsia="Times New Roman" w:hAnsi="Times New Roman"/>
          <w:color w:val="050e17"/>
          <w:sz w:val="28"/>
          <w:szCs w:val="28"/>
        </w:rPr>
      </w:pPr>
      <w:r w:rsidDel="00000000" w:rsidR="00000000" w:rsidRPr="00000000">
        <w:rPr>
          <w:rFonts w:ascii="Times New Roman" w:cs="Times New Roman" w:eastAsia="Times New Roman" w:hAnsi="Times New Roman"/>
          <w:color w:val="050e17"/>
          <w:sz w:val="28"/>
          <w:szCs w:val="28"/>
          <w:rtl w:val="0"/>
        </w:rPr>
        <w:t xml:space="preserve">Эта система является важным инструментом для интернет-провайдера, так как она облегчает учет и управление финансовыми операциями, связанными с предоставлением интернет-услуг. Она также помогает провайдерам улучшить качество обслуживания клиентов и повысить эффективность своей деятельности.</w:t>
      </w:r>
    </w:p>
    <w:p w:rsidR="00000000" w:rsidDel="00000000" w:rsidP="00000000" w:rsidRDefault="00000000" w:rsidRPr="00000000" w14:paraId="00000056">
      <w:pPr>
        <w:spacing w:after="160" w:line="259" w:lineRule="auto"/>
        <w:ind w:firstLine="720"/>
        <w:rPr>
          <w:rFonts w:ascii="Times New Roman" w:cs="Times New Roman" w:eastAsia="Times New Roman" w:hAnsi="Times New Roman"/>
          <w:color w:val="050e17"/>
          <w:sz w:val="28"/>
          <w:szCs w:val="28"/>
        </w:rPr>
      </w:pPr>
      <w:r w:rsidDel="00000000" w:rsidR="00000000" w:rsidRPr="00000000">
        <w:rPr>
          <w:rtl w:val="0"/>
        </w:rPr>
      </w:r>
    </w:p>
    <w:p w:rsidR="00000000" w:rsidDel="00000000" w:rsidP="00000000" w:rsidRDefault="00000000" w:rsidRPr="00000000" w14:paraId="00000057">
      <w:pPr>
        <w:spacing w:after="160" w:line="259" w:lineRule="auto"/>
        <w:ind w:firstLine="720"/>
        <w:rPr>
          <w:rFonts w:ascii="Times New Roman" w:cs="Times New Roman" w:eastAsia="Times New Roman" w:hAnsi="Times New Roman"/>
          <w:color w:val="050e17"/>
          <w:sz w:val="28"/>
          <w:szCs w:val="28"/>
        </w:rPr>
      </w:pPr>
      <w:commentRangeStart w:id="3"/>
      <w:r w:rsidDel="00000000" w:rsidR="00000000" w:rsidRPr="00000000">
        <w:rPr>
          <w:rFonts w:ascii="Times New Roman" w:cs="Times New Roman" w:eastAsia="Times New Roman" w:hAnsi="Times New Roman"/>
          <w:color w:val="050e17"/>
          <w:sz w:val="28"/>
          <w:szCs w:val="28"/>
          <w:rtl w:val="0"/>
        </w:rPr>
        <w:t xml:space="preserve">Итак, определившись с системой</w:t>
      </w:r>
      <w:commentRangeEnd w:id="3"/>
      <w:r w:rsidDel="00000000" w:rsidR="00000000" w:rsidRPr="00000000">
        <w:commentReference w:id="3"/>
      </w:r>
      <w:r w:rsidDel="00000000" w:rsidR="00000000" w:rsidRPr="00000000">
        <w:rPr>
          <w:rFonts w:ascii="Times New Roman" w:cs="Times New Roman" w:eastAsia="Times New Roman" w:hAnsi="Times New Roman"/>
          <w:color w:val="050e17"/>
          <w:sz w:val="28"/>
          <w:szCs w:val="28"/>
          <w:rtl w:val="0"/>
        </w:rPr>
        <w:t xml:space="preserve">, передо мной стоял выбор. Надо было определиться в виде чего ее создать: веб-приложение, </w:t>
      </w:r>
      <w:commentRangeStart w:id="4"/>
      <w:r w:rsidDel="00000000" w:rsidR="00000000" w:rsidRPr="00000000">
        <w:rPr>
          <w:rFonts w:ascii="Times New Roman" w:cs="Times New Roman" w:eastAsia="Times New Roman" w:hAnsi="Times New Roman"/>
          <w:color w:val="050e17"/>
          <w:sz w:val="28"/>
          <w:szCs w:val="28"/>
          <w:rtl w:val="0"/>
        </w:rPr>
        <w:t xml:space="preserve">десктопное приложение</w:t>
      </w:r>
      <w:commentRangeEnd w:id="4"/>
      <w:r w:rsidDel="00000000" w:rsidR="00000000" w:rsidRPr="00000000">
        <w:commentReference w:id="4"/>
      </w:r>
      <w:r w:rsidDel="00000000" w:rsidR="00000000" w:rsidRPr="00000000">
        <w:rPr>
          <w:rFonts w:ascii="Times New Roman" w:cs="Times New Roman" w:eastAsia="Times New Roman" w:hAnsi="Times New Roman"/>
          <w:color w:val="050e17"/>
          <w:sz w:val="28"/>
          <w:szCs w:val="28"/>
          <w:rtl w:val="0"/>
        </w:rPr>
        <w:t xml:space="preserve"> или мобильное приложение. Отталкиваясь от моих знаний и опыта в разработке программного обеспечения, я решил создать веб-приложение с использованием современных веб-технологий.</w:t>
      </w:r>
    </w:p>
    <w:p w:rsidR="00000000" w:rsidDel="00000000" w:rsidP="00000000" w:rsidRDefault="00000000" w:rsidRPr="00000000" w14:paraId="00000058">
      <w:pPr>
        <w:spacing w:after="160" w:line="259" w:lineRule="auto"/>
        <w:ind w:firstLine="720"/>
        <w:rPr>
          <w:rFonts w:ascii="Times New Roman" w:cs="Times New Roman" w:eastAsia="Times New Roman" w:hAnsi="Times New Roman"/>
          <w:color w:val="050e17"/>
          <w:sz w:val="28"/>
          <w:szCs w:val="28"/>
        </w:rPr>
      </w:pPr>
      <w:r w:rsidDel="00000000" w:rsidR="00000000" w:rsidRPr="00000000">
        <w:rPr>
          <w:rtl w:val="0"/>
        </w:rPr>
      </w:r>
    </w:p>
    <w:p w:rsidR="00000000" w:rsidDel="00000000" w:rsidP="00000000" w:rsidRDefault="00000000" w:rsidRPr="00000000" w14:paraId="00000059">
      <w:pPr>
        <w:spacing w:after="160" w:line="259" w:lineRule="auto"/>
        <w:ind w:firstLine="720"/>
        <w:rPr>
          <w:rFonts w:ascii="Times New Roman" w:cs="Times New Roman" w:eastAsia="Times New Roman" w:hAnsi="Times New Roman"/>
          <w:color w:val="050e17"/>
          <w:sz w:val="28"/>
          <w:szCs w:val="28"/>
        </w:rPr>
      </w:pPr>
      <w:r w:rsidDel="00000000" w:rsidR="00000000" w:rsidRPr="00000000">
        <w:rPr>
          <w:rFonts w:ascii="Times New Roman" w:cs="Times New Roman" w:eastAsia="Times New Roman" w:hAnsi="Times New Roman"/>
          <w:color w:val="050e17"/>
          <w:sz w:val="28"/>
          <w:szCs w:val="28"/>
          <w:rtl w:val="0"/>
        </w:rPr>
        <w:t xml:space="preserve">Веб-приложение предоставляет ряд преимуществ, таких как доступность из любого устройства с доступом в Интернет, легкая масштабируемость и возможность обновления системы без необходимости установки обновлений на каждом клиентском компьютере.</w:t>
      </w:r>
    </w:p>
    <w:p w:rsidR="00000000" w:rsidDel="00000000" w:rsidP="00000000" w:rsidRDefault="00000000" w:rsidRPr="00000000" w14:paraId="0000005A">
      <w:pPr>
        <w:spacing w:after="160" w:line="259" w:lineRule="auto"/>
        <w:ind w:firstLine="720"/>
        <w:rPr>
          <w:rFonts w:ascii="Times New Roman" w:cs="Times New Roman" w:eastAsia="Times New Roman" w:hAnsi="Times New Roman"/>
          <w:color w:val="050e17"/>
          <w:sz w:val="28"/>
          <w:szCs w:val="28"/>
        </w:rPr>
      </w:pPr>
      <w:r w:rsidDel="00000000" w:rsidR="00000000" w:rsidRPr="00000000">
        <w:rPr>
          <w:rtl w:val="0"/>
        </w:rPr>
      </w:r>
    </w:p>
    <w:p w:rsidR="00000000" w:rsidDel="00000000" w:rsidP="00000000" w:rsidRDefault="00000000" w:rsidRPr="00000000" w14:paraId="0000005B">
      <w:pPr>
        <w:spacing w:after="160" w:line="259" w:lineRule="auto"/>
        <w:ind w:firstLine="720"/>
        <w:rPr>
          <w:rFonts w:ascii="Times New Roman" w:cs="Times New Roman" w:eastAsia="Times New Roman" w:hAnsi="Times New Roman"/>
          <w:color w:val="050e17"/>
          <w:sz w:val="28"/>
          <w:szCs w:val="28"/>
        </w:rPr>
      </w:pPr>
      <w:r w:rsidDel="00000000" w:rsidR="00000000" w:rsidRPr="00000000">
        <w:rPr>
          <w:rFonts w:ascii="Times New Roman" w:cs="Times New Roman" w:eastAsia="Times New Roman" w:hAnsi="Times New Roman"/>
          <w:color w:val="050e17"/>
          <w:sz w:val="28"/>
          <w:szCs w:val="28"/>
          <w:rtl w:val="0"/>
        </w:rPr>
        <w:t xml:space="preserve">Я выбрал веб-приложение, чтобы обеспечить простоту использования и удобство для клиентов и персонала интернет-провайдера. Пользователи смогут легко получить доступ к своим счетам, проверить свои платежи, изменить свои тарифные планы и получить детализированную информацию о своем использовании интернет-услуг.</w:t>
      </w:r>
    </w:p>
    <w:p w:rsidR="00000000" w:rsidDel="00000000" w:rsidP="00000000" w:rsidRDefault="00000000" w:rsidRPr="00000000" w14:paraId="0000005C">
      <w:pPr>
        <w:spacing w:after="160" w:line="259" w:lineRule="auto"/>
        <w:ind w:firstLine="720"/>
        <w:rPr>
          <w:rFonts w:ascii="Times New Roman" w:cs="Times New Roman" w:eastAsia="Times New Roman" w:hAnsi="Times New Roman"/>
          <w:color w:val="050e17"/>
          <w:sz w:val="28"/>
          <w:szCs w:val="28"/>
        </w:rPr>
      </w:pPr>
      <w:r w:rsidDel="00000000" w:rsidR="00000000" w:rsidRPr="00000000">
        <w:rPr>
          <w:rtl w:val="0"/>
        </w:rPr>
      </w:r>
    </w:p>
    <w:p w:rsidR="00000000" w:rsidDel="00000000" w:rsidP="00000000" w:rsidRDefault="00000000" w:rsidRPr="00000000" w14:paraId="0000005D">
      <w:pPr>
        <w:spacing w:after="160" w:line="259" w:lineRule="auto"/>
        <w:ind w:firstLine="720"/>
        <w:rPr>
          <w:rFonts w:ascii="Times New Roman" w:cs="Times New Roman" w:eastAsia="Times New Roman" w:hAnsi="Times New Roman"/>
          <w:color w:val="050e17"/>
          <w:sz w:val="28"/>
          <w:szCs w:val="28"/>
        </w:rPr>
      </w:pPr>
      <w:r w:rsidDel="00000000" w:rsidR="00000000" w:rsidRPr="00000000">
        <w:rPr>
          <w:rFonts w:ascii="Times New Roman" w:cs="Times New Roman" w:eastAsia="Times New Roman" w:hAnsi="Times New Roman"/>
          <w:color w:val="050e17"/>
          <w:sz w:val="28"/>
          <w:szCs w:val="28"/>
          <w:rtl w:val="0"/>
        </w:rPr>
        <w:t xml:space="preserve">Для разработки веб-приложения  я выбрал современные веб-технологии, такие как HTML, CSS и JavaScript </w:t>
      </w:r>
    </w:p>
    <w:p w:rsidR="00000000" w:rsidDel="00000000" w:rsidP="00000000" w:rsidRDefault="00000000" w:rsidRPr="00000000" w14:paraId="0000005E">
      <w:pPr>
        <w:spacing w:after="160" w:line="259" w:lineRule="auto"/>
        <w:ind w:left="0" w:firstLine="0"/>
        <w:rPr>
          <w:rFonts w:ascii="Times New Roman" w:cs="Times New Roman" w:eastAsia="Times New Roman" w:hAnsi="Times New Roman"/>
          <w:color w:val="050e17"/>
          <w:sz w:val="28"/>
          <w:szCs w:val="28"/>
        </w:rPr>
      </w:pPr>
      <w:r w:rsidDel="00000000" w:rsidR="00000000" w:rsidRPr="00000000">
        <w:rPr>
          <w:rtl w:val="0"/>
        </w:rPr>
      </w:r>
    </w:p>
    <w:p w:rsidR="00000000" w:rsidDel="00000000" w:rsidP="00000000" w:rsidRDefault="00000000" w:rsidRPr="00000000" w14:paraId="0000005F">
      <w:pPr>
        <w:spacing w:after="160" w:line="259" w:lineRule="auto"/>
        <w:ind w:left="0" w:firstLine="720"/>
        <w:rPr>
          <w:rFonts w:ascii="Times New Roman" w:cs="Times New Roman" w:eastAsia="Times New Roman" w:hAnsi="Times New Roman"/>
          <w:color w:val="050e17"/>
          <w:sz w:val="28"/>
          <w:szCs w:val="28"/>
        </w:rPr>
        <w:pPrChange w:author="Timour Goudiev" w:id="0" w:date="2023-06-14T04:44:50Z">
          <w:pPr>
            <w:spacing w:after="160" w:line="259" w:lineRule="auto"/>
            <w:ind w:left="0" w:firstLine="0"/>
          </w:pPr>
        </w:pPrChange>
      </w:pPr>
      <w:r w:rsidDel="00000000" w:rsidR="00000000" w:rsidRPr="00000000">
        <w:rPr>
          <w:rFonts w:ascii="Times New Roman" w:cs="Times New Roman" w:eastAsia="Times New Roman" w:hAnsi="Times New Roman"/>
          <w:color w:val="050e17"/>
          <w:sz w:val="28"/>
          <w:szCs w:val="28"/>
          <w:rtl w:val="0"/>
        </w:rPr>
        <w:t xml:space="preserve">С помощью веб-приложения интернет-провайдер сможет эффективно управлять своими клиентскими счетами, улучшить процесс биллинга и повысить удовлетворенность клиентов. Оно также обеспечит надежную и безопасную обработку платежей, а также защиту конфиденциальности данных клиентов.</w:t>
      </w:r>
      <w:commentRangeStart w:id="5"/>
      <w:commentRangeEnd w:id="5"/>
      <w:r w:rsidDel="00000000" w:rsidR="00000000" w:rsidRPr="00000000">
        <w:commentReference w:id="5"/>
      </w:r>
    </w:p>
    <w:p w:rsidR="00000000" w:rsidDel="00000000" w:rsidP="00000000" w:rsidRDefault="00000000" w:rsidRPr="00000000" w14:paraId="00000060">
      <w:pPr>
        <w:spacing w:after="160" w:line="259" w:lineRule="auto"/>
        <w:ind w:firstLine="720"/>
        <w:rPr>
          <w:rFonts w:ascii="Times New Roman" w:cs="Times New Roman" w:eastAsia="Times New Roman" w:hAnsi="Times New Roman"/>
          <w:color w:val="050e17"/>
          <w:sz w:val="28"/>
          <w:szCs w:val="28"/>
        </w:rPr>
      </w:pPr>
      <w:r w:rsidDel="00000000" w:rsidR="00000000" w:rsidRPr="00000000">
        <w:rPr>
          <w:rtl w:val="0"/>
        </w:rPr>
      </w:r>
    </w:p>
    <w:p w:rsidR="00000000" w:rsidDel="00000000" w:rsidP="00000000" w:rsidRDefault="00000000" w:rsidRPr="00000000" w14:paraId="00000061">
      <w:pPr>
        <w:spacing w:after="160" w:line="259" w:lineRule="auto"/>
        <w:ind w:firstLine="720"/>
        <w:rPr>
          <w:rFonts w:ascii="Times New Roman" w:cs="Times New Roman" w:eastAsia="Times New Roman" w:hAnsi="Times New Roman"/>
          <w:color w:val="050e17"/>
          <w:sz w:val="28"/>
          <w:szCs w:val="28"/>
        </w:rPr>
      </w:pPr>
      <w:r w:rsidDel="00000000" w:rsidR="00000000" w:rsidRPr="00000000">
        <w:rPr>
          <w:rFonts w:ascii="Times New Roman" w:cs="Times New Roman" w:eastAsia="Times New Roman" w:hAnsi="Times New Roman"/>
          <w:color w:val="050e17"/>
          <w:sz w:val="28"/>
          <w:szCs w:val="28"/>
          <w:rtl w:val="0"/>
        </w:rPr>
        <w:t xml:space="preserve">Таким образом, создание веб-приложения на основе современных веб-технологий позволит интернет-провайдеру </w:t>
      </w:r>
      <w:commentRangeStart w:id="6"/>
      <w:r w:rsidDel="00000000" w:rsidR="00000000" w:rsidRPr="00000000">
        <w:rPr>
          <w:rFonts w:ascii="Times New Roman" w:cs="Times New Roman" w:eastAsia="Times New Roman" w:hAnsi="Times New Roman"/>
          <w:color w:val="050e17"/>
          <w:sz w:val="28"/>
          <w:szCs w:val="28"/>
          <w:rtl w:val="0"/>
        </w:rPr>
        <w:t xml:space="preserve">эффективно управлять своими финансовыми операциями</w:t>
      </w:r>
      <w:commentRangeEnd w:id="6"/>
      <w:r w:rsidDel="00000000" w:rsidR="00000000" w:rsidRPr="00000000">
        <w:commentReference w:id="6"/>
      </w:r>
      <w:r w:rsidDel="00000000" w:rsidR="00000000" w:rsidRPr="00000000">
        <w:rPr>
          <w:rFonts w:ascii="Times New Roman" w:cs="Times New Roman" w:eastAsia="Times New Roman" w:hAnsi="Times New Roman"/>
          <w:color w:val="050e17"/>
          <w:sz w:val="28"/>
          <w:szCs w:val="28"/>
          <w:rtl w:val="0"/>
        </w:rPr>
        <w:t xml:space="preserve"> и обеспечить качественное обслуживание своих клиентам.</w:t>
      </w:r>
    </w:p>
    <w:p w:rsidR="00000000" w:rsidDel="00000000" w:rsidP="00000000" w:rsidRDefault="00000000" w:rsidRPr="00000000" w14:paraId="00000062">
      <w:pPr>
        <w:spacing w:after="160" w:line="259" w:lineRule="auto"/>
        <w:ind w:firstLine="720"/>
        <w:rPr>
          <w:rFonts w:ascii="Times New Roman" w:cs="Times New Roman" w:eastAsia="Times New Roman" w:hAnsi="Times New Roman"/>
          <w:color w:val="050e17"/>
          <w:sz w:val="28"/>
          <w:szCs w:val="28"/>
        </w:rPr>
      </w:pPr>
      <w:r w:rsidDel="00000000" w:rsidR="00000000" w:rsidRPr="00000000">
        <w:rPr>
          <w:rFonts w:ascii="Times New Roman" w:cs="Times New Roman" w:eastAsia="Times New Roman" w:hAnsi="Times New Roman"/>
          <w:color w:val="050e17"/>
          <w:sz w:val="28"/>
          <w:szCs w:val="28"/>
          <w:rtl w:val="0"/>
        </w:rPr>
        <w:t xml:space="preserve">.</w:t>
      </w:r>
    </w:p>
    <w:p w:rsidR="00000000" w:rsidDel="00000000" w:rsidP="00000000" w:rsidRDefault="00000000" w:rsidRPr="00000000" w14:paraId="00000063">
      <w:pPr>
        <w:spacing w:after="160" w:line="259" w:lineRule="auto"/>
        <w:ind w:firstLine="720"/>
        <w:rPr>
          <w:rFonts w:ascii="Times New Roman" w:cs="Times New Roman" w:eastAsia="Times New Roman" w:hAnsi="Times New Roman"/>
          <w:color w:val="050e17"/>
          <w:sz w:val="28"/>
          <w:szCs w:val="28"/>
        </w:rPr>
      </w:pPr>
      <w:r w:rsidDel="00000000" w:rsidR="00000000" w:rsidRPr="00000000">
        <w:rPr>
          <w:rtl w:val="0"/>
        </w:rPr>
      </w:r>
    </w:p>
    <w:p w:rsidR="00000000" w:rsidDel="00000000" w:rsidP="00000000" w:rsidRDefault="00000000" w:rsidRPr="00000000" w14:paraId="00000064">
      <w:pPr>
        <w:spacing w:after="160" w:line="259" w:lineRule="auto"/>
        <w:ind w:firstLine="720"/>
        <w:rPr>
          <w:rFonts w:ascii="Times New Roman" w:cs="Times New Roman" w:eastAsia="Times New Roman" w:hAnsi="Times New Roman"/>
          <w:color w:val="050e17"/>
          <w:sz w:val="28"/>
          <w:szCs w:val="28"/>
        </w:rPr>
      </w:pPr>
      <w:r w:rsidDel="00000000" w:rsidR="00000000" w:rsidRPr="00000000">
        <w:rPr>
          <w:rtl w:val="0"/>
        </w:rPr>
      </w:r>
    </w:p>
    <w:p w:rsidR="00000000" w:rsidDel="00000000" w:rsidP="00000000" w:rsidRDefault="00000000" w:rsidRPr="00000000" w14:paraId="00000065">
      <w:pPr>
        <w:spacing w:after="160" w:line="259" w:lineRule="auto"/>
        <w:ind w:firstLine="720"/>
        <w:rPr>
          <w:rFonts w:ascii="Times New Roman" w:cs="Times New Roman" w:eastAsia="Times New Roman" w:hAnsi="Times New Roman"/>
          <w:color w:val="050e17"/>
          <w:sz w:val="28"/>
          <w:szCs w:val="28"/>
        </w:rPr>
      </w:pPr>
      <w:r w:rsidDel="00000000" w:rsidR="00000000" w:rsidRPr="00000000">
        <w:rPr>
          <w:rtl w:val="0"/>
        </w:rPr>
      </w:r>
    </w:p>
    <w:p w:rsidR="00000000" w:rsidDel="00000000" w:rsidP="00000000" w:rsidRDefault="00000000" w:rsidRPr="00000000" w14:paraId="00000066">
      <w:pPr>
        <w:spacing w:after="160" w:line="259" w:lineRule="auto"/>
        <w:ind w:firstLine="720"/>
        <w:rPr>
          <w:rFonts w:ascii="Times New Roman" w:cs="Times New Roman" w:eastAsia="Times New Roman" w:hAnsi="Times New Roman"/>
          <w:color w:val="050e17"/>
          <w:sz w:val="28"/>
          <w:szCs w:val="28"/>
        </w:rPr>
      </w:pPr>
      <w:r w:rsidDel="00000000" w:rsidR="00000000" w:rsidRPr="00000000">
        <w:rPr>
          <w:rtl w:val="0"/>
        </w:rPr>
      </w:r>
    </w:p>
    <w:p w:rsidR="00000000" w:rsidDel="00000000" w:rsidP="00000000" w:rsidRDefault="00000000" w:rsidRPr="00000000" w14:paraId="00000067">
      <w:pPr>
        <w:spacing w:after="160" w:line="259" w:lineRule="auto"/>
        <w:ind w:firstLine="720"/>
        <w:rPr>
          <w:rFonts w:ascii="Times New Roman" w:cs="Times New Roman" w:eastAsia="Times New Roman" w:hAnsi="Times New Roman"/>
          <w:color w:val="050e17"/>
          <w:sz w:val="28"/>
          <w:szCs w:val="28"/>
        </w:rPr>
      </w:pPr>
      <w:r w:rsidDel="00000000" w:rsidR="00000000" w:rsidRPr="00000000">
        <w:rPr>
          <w:rtl w:val="0"/>
        </w:rPr>
      </w:r>
    </w:p>
    <w:p w:rsidR="00000000" w:rsidDel="00000000" w:rsidP="00000000" w:rsidRDefault="00000000" w:rsidRPr="00000000" w14:paraId="00000068">
      <w:pPr>
        <w:spacing w:after="160" w:line="259" w:lineRule="auto"/>
        <w:ind w:firstLine="720"/>
        <w:rPr>
          <w:rFonts w:ascii="Times New Roman" w:cs="Times New Roman" w:eastAsia="Times New Roman" w:hAnsi="Times New Roman"/>
          <w:color w:val="050e17"/>
          <w:sz w:val="28"/>
          <w:szCs w:val="28"/>
        </w:rPr>
      </w:pPr>
      <w:r w:rsidDel="00000000" w:rsidR="00000000" w:rsidRPr="00000000">
        <w:rPr>
          <w:rtl w:val="0"/>
        </w:rPr>
      </w:r>
    </w:p>
    <w:p w:rsidR="00000000" w:rsidDel="00000000" w:rsidP="00000000" w:rsidRDefault="00000000" w:rsidRPr="00000000" w14:paraId="00000069">
      <w:pPr>
        <w:spacing w:after="160" w:line="259" w:lineRule="auto"/>
        <w:ind w:firstLine="720"/>
        <w:rPr>
          <w:rFonts w:ascii="Times New Roman" w:cs="Times New Roman" w:eastAsia="Times New Roman" w:hAnsi="Times New Roman"/>
          <w:color w:val="050e17"/>
          <w:sz w:val="28"/>
          <w:szCs w:val="28"/>
        </w:rPr>
      </w:pPr>
      <w:r w:rsidDel="00000000" w:rsidR="00000000" w:rsidRPr="00000000">
        <w:rPr>
          <w:rtl w:val="0"/>
        </w:rPr>
      </w:r>
    </w:p>
    <w:p w:rsidR="00000000" w:rsidDel="00000000" w:rsidP="00000000" w:rsidRDefault="00000000" w:rsidRPr="00000000" w14:paraId="0000006A">
      <w:pPr>
        <w:spacing w:after="160" w:line="259" w:lineRule="auto"/>
        <w:ind w:firstLine="720"/>
        <w:rPr>
          <w:rFonts w:ascii="Times New Roman" w:cs="Times New Roman" w:eastAsia="Times New Roman" w:hAnsi="Times New Roman"/>
          <w:color w:val="050e17"/>
          <w:sz w:val="28"/>
          <w:szCs w:val="28"/>
        </w:rPr>
      </w:pPr>
      <w:r w:rsidDel="00000000" w:rsidR="00000000" w:rsidRPr="00000000">
        <w:rPr>
          <w:rtl w:val="0"/>
        </w:rPr>
      </w:r>
    </w:p>
    <w:p w:rsidR="00000000" w:rsidDel="00000000" w:rsidP="00000000" w:rsidRDefault="00000000" w:rsidRPr="00000000" w14:paraId="0000006B">
      <w:pPr>
        <w:spacing w:after="160" w:line="259" w:lineRule="auto"/>
        <w:ind w:firstLine="720"/>
        <w:rPr>
          <w:rFonts w:ascii="Times New Roman" w:cs="Times New Roman" w:eastAsia="Times New Roman" w:hAnsi="Times New Roman"/>
          <w:color w:val="050e17"/>
          <w:sz w:val="28"/>
          <w:szCs w:val="28"/>
        </w:rPr>
      </w:pPr>
      <w:r w:rsidDel="00000000" w:rsidR="00000000" w:rsidRPr="00000000">
        <w:rPr>
          <w:rtl w:val="0"/>
        </w:rPr>
      </w:r>
    </w:p>
    <w:p w:rsidR="00000000" w:rsidDel="00000000" w:rsidP="00000000" w:rsidRDefault="00000000" w:rsidRPr="00000000" w14:paraId="0000006C">
      <w:pPr>
        <w:spacing w:after="160" w:line="259" w:lineRule="auto"/>
        <w:ind w:firstLine="720"/>
        <w:rPr>
          <w:rFonts w:ascii="Times New Roman" w:cs="Times New Roman" w:eastAsia="Times New Roman" w:hAnsi="Times New Roman"/>
          <w:color w:val="050e17"/>
          <w:sz w:val="28"/>
          <w:szCs w:val="28"/>
        </w:rPr>
      </w:pPr>
      <w:r w:rsidDel="00000000" w:rsidR="00000000" w:rsidRPr="00000000">
        <w:rPr>
          <w:rtl w:val="0"/>
        </w:rPr>
      </w:r>
    </w:p>
    <w:p w:rsidR="00000000" w:rsidDel="00000000" w:rsidP="00000000" w:rsidRDefault="00000000" w:rsidRPr="00000000" w14:paraId="0000006D">
      <w:pPr>
        <w:spacing w:after="160" w:line="259" w:lineRule="auto"/>
        <w:ind w:left="0" w:firstLine="0"/>
        <w:rPr>
          <w:rFonts w:ascii="Times New Roman" w:cs="Times New Roman" w:eastAsia="Times New Roman" w:hAnsi="Times New Roman"/>
          <w:color w:val="050e17"/>
          <w:sz w:val="28"/>
          <w:szCs w:val="28"/>
        </w:rPr>
      </w:pPr>
      <w:r w:rsidDel="00000000" w:rsidR="00000000" w:rsidRPr="00000000">
        <w:rPr>
          <w:rtl w:val="0"/>
        </w:rPr>
      </w:r>
    </w:p>
    <w:p w:rsidR="00000000" w:rsidDel="00000000" w:rsidP="00000000" w:rsidRDefault="00000000" w:rsidRPr="00000000" w14:paraId="0000006E">
      <w:pPr>
        <w:spacing w:after="160" w:line="259" w:lineRule="auto"/>
        <w:ind w:left="0" w:firstLine="0"/>
        <w:rPr>
          <w:rFonts w:ascii="Times New Roman" w:cs="Times New Roman" w:eastAsia="Times New Roman" w:hAnsi="Times New Roman"/>
          <w:b w:val="1"/>
          <w:color w:val="050e17"/>
          <w:sz w:val="32"/>
          <w:szCs w:val="32"/>
        </w:rPr>
      </w:pPr>
      <w:r w:rsidDel="00000000" w:rsidR="00000000" w:rsidRPr="00000000">
        <w:rPr>
          <w:rFonts w:ascii="Times New Roman" w:cs="Times New Roman" w:eastAsia="Times New Roman" w:hAnsi="Times New Roman"/>
          <w:b w:val="1"/>
          <w:color w:val="050e17"/>
          <w:sz w:val="32"/>
          <w:szCs w:val="32"/>
          <w:rtl w:val="0"/>
        </w:rPr>
        <w:t xml:space="preserve">Глава 2. Практическая часть</w:t>
      </w:r>
    </w:p>
    <w:p w:rsidR="00000000" w:rsidDel="00000000" w:rsidP="00000000" w:rsidRDefault="00000000" w:rsidRPr="00000000" w14:paraId="0000006F">
      <w:pPr>
        <w:spacing w:after="160" w:line="259" w:lineRule="auto"/>
        <w:ind w:left="0" w:firstLine="0"/>
        <w:rPr>
          <w:rFonts w:ascii="Times New Roman" w:cs="Times New Roman" w:eastAsia="Times New Roman" w:hAnsi="Times New Roman"/>
          <w:b w:val="1"/>
          <w:color w:val="050e17"/>
          <w:sz w:val="28"/>
          <w:szCs w:val="28"/>
        </w:rPr>
      </w:pPr>
      <w:r w:rsidDel="00000000" w:rsidR="00000000" w:rsidRPr="00000000">
        <w:rPr>
          <w:rFonts w:ascii="Times New Roman" w:cs="Times New Roman" w:eastAsia="Times New Roman" w:hAnsi="Times New Roman"/>
          <w:b w:val="1"/>
          <w:color w:val="050e17"/>
          <w:sz w:val="28"/>
          <w:szCs w:val="28"/>
          <w:rtl w:val="0"/>
        </w:rPr>
        <w:t xml:space="preserve">Руководство пользователя</w:t>
      </w:r>
    </w:p>
    <w:p w:rsidR="00000000" w:rsidDel="00000000" w:rsidP="00000000" w:rsidRDefault="00000000" w:rsidRPr="00000000" w14:paraId="00000070">
      <w:pPr>
        <w:spacing w:after="160" w:line="259" w:lineRule="auto"/>
        <w:ind w:firstLine="720"/>
        <w:rPr>
          <w:rFonts w:ascii="Times New Roman" w:cs="Times New Roman" w:eastAsia="Times New Roman" w:hAnsi="Times New Roman"/>
          <w:color w:val="050e17"/>
          <w:sz w:val="28"/>
          <w:szCs w:val="28"/>
        </w:rPr>
      </w:pPr>
      <w:r w:rsidDel="00000000" w:rsidR="00000000" w:rsidRPr="00000000">
        <w:rPr>
          <w:rFonts w:ascii="Times New Roman" w:cs="Times New Roman" w:eastAsia="Times New Roman" w:hAnsi="Times New Roman"/>
          <w:color w:val="050e17"/>
          <w:sz w:val="28"/>
          <w:szCs w:val="28"/>
          <w:rtl w:val="0"/>
        </w:rPr>
        <w:t xml:space="preserve">При открытии приложения </w:t>
      </w:r>
      <w:commentRangeStart w:id="7"/>
      <w:r w:rsidDel="00000000" w:rsidR="00000000" w:rsidRPr="00000000">
        <w:rPr>
          <w:rFonts w:ascii="Times New Roman" w:cs="Times New Roman" w:eastAsia="Times New Roman" w:hAnsi="Times New Roman"/>
          <w:color w:val="050e17"/>
          <w:sz w:val="28"/>
          <w:szCs w:val="28"/>
          <w:rtl w:val="0"/>
        </w:rPr>
        <w:t xml:space="preserve">вас встречает данное окно авторизации</w:t>
      </w:r>
      <w:commentRangeEnd w:id="7"/>
      <w:r w:rsidDel="00000000" w:rsidR="00000000" w:rsidRPr="00000000">
        <w:commentReference w:id="7"/>
      </w:r>
      <w:r w:rsidDel="00000000" w:rsidR="00000000" w:rsidRPr="00000000">
        <w:rPr>
          <w:rFonts w:ascii="Times New Roman" w:cs="Times New Roman" w:eastAsia="Times New Roman" w:hAnsi="Times New Roman"/>
          <w:color w:val="050e17"/>
          <w:sz w:val="28"/>
          <w:szCs w:val="28"/>
          <w:rtl w:val="0"/>
        </w:rPr>
        <w:t xml:space="preserve">, где нужно ввести актуальный логин и пароль,</w:t>
      </w:r>
      <w:ins w:author="Timour Goudiev" w:id="6" w:date="2023-06-14T04:48:10Z">
        <w:r w:rsidDel="00000000" w:rsidR="00000000" w:rsidRPr="00000000">
          <w:rPr>
            <w:rFonts w:ascii="Times New Roman" w:cs="Times New Roman" w:eastAsia="Times New Roman" w:hAnsi="Times New Roman"/>
            <w:color w:val="050e17"/>
            <w:sz w:val="28"/>
            <w:szCs w:val="28"/>
            <w:rtl w:val="0"/>
          </w:rPr>
          <w:t xml:space="preserve"> </w:t>
        </w:r>
      </w:ins>
      <w:r w:rsidDel="00000000" w:rsidR="00000000" w:rsidRPr="00000000">
        <w:rPr>
          <w:rFonts w:ascii="Times New Roman" w:cs="Times New Roman" w:eastAsia="Times New Roman" w:hAnsi="Times New Roman"/>
          <w:color w:val="050e17"/>
          <w:sz w:val="28"/>
          <w:szCs w:val="28"/>
          <w:rtl w:val="0"/>
        </w:rPr>
        <w:t xml:space="preserve">далее после верификации происходит редирект на </w:t>
      </w:r>
      <w:commentRangeStart w:id="8"/>
      <w:r w:rsidDel="00000000" w:rsidR="00000000" w:rsidRPr="00000000">
        <w:rPr>
          <w:rFonts w:ascii="Times New Roman" w:cs="Times New Roman" w:eastAsia="Times New Roman" w:hAnsi="Times New Roman"/>
          <w:color w:val="050e17"/>
          <w:sz w:val="28"/>
          <w:szCs w:val="28"/>
          <w:rtl w:val="0"/>
        </w:rPr>
        <w:t xml:space="preserve">главную страницу</w:t>
      </w:r>
      <w:commentRangeEnd w:id="8"/>
      <w:r w:rsidDel="00000000" w:rsidR="00000000" w:rsidRPr="00000000">
        <w:commentReference w:id="8"/>
      </w:r>
      <w:r w:rsidDel="00000000" w:rsidR="00000000" w:rsidRPr="00000000">
        <w:rPr>
          <w:rFonts w:ascii="Times New Roman" w:cs="Times New Roman" w:eastAsia="Times New Roman" w:hAnsi="Times New Roman"/>
          <w:color w:val="050e17"/>
          <w:sz w:val="28"/>
          <w:szCs w:val="28"/>
          <w:rtl w:val="0"/>
        </w:rPr>
        <w:t xml:space="preserve">,</w:t>
      </w:r>
      <w:ins w:author="Timour Goudiev" w:id="7" w:date="2023-06-14T04:48:16Z">
        <w:r w:rsidDel="00000000" w:rsidR="00000000" w:rsidRPr="00000000">
          <w:rPr>
            <w:rFonts w:ascii="Times New Roman" w:cs="Times New Roman" w:eastAsia="Times New Roman" w:hAnsi="Times New Roman"/>
            <w:color w:val="050e17"/>
            <w:sz w:val="28"/>
            <w:szCs w:val="28"/>
            <w:rtl w:val="0"/>
          </w:rPr>
          <w:t xml:space="preserve"> </w:t>
        </w:r>
      </w:ins>
      <w:r w:rsidDel="00000000" w:rsidR="00000000" w:rsidRPr="00000000">
        <w:rPr>
          <w:rFonts w:ascii="Times New Roman" w:cs="Times New Roman" w:eastAsia="Times New Roman" w:hAnsi="Times New Roman"/>
          <w:color w:val="050e17"/>
          <w:sz w:val="28"/>
          <w:szCs w:val="28"/>
          <w:rtl w:val="0"/>
        </w:rPr>
        <w:t xml:space="preserve">с пользовательскими данными и возможностью пополнения баланса.</w:t>
      </w:r>
    </w:p>
    <w:p w:rsidR="00000000" w:rsidDel="00000000" w:rsidP="00000000" w:rsidRDefault="00000000" w:rsidRPr="00000000" w14:paraId="00000071">
      <w:pPr>
        <w:spacing w:after="160" w:line="259" w:lineRule="auto"/>
        <w:ind w:firstLine="720"/>
        <w:rPr>
          <w:rFonts w:ascii="Times New Roman" w:cs="Times New Roman" w:eastAsia="Times New Roman" w:hAnsi="Times New Roman"/>
          <w:color w:val="050e17"/>
          <w:sz w:val="28"/>
          <w:szCs w:val="28"/>
        </w:rPr>
      </w:pPr>
      <w:r w:rsidDel="00000000" w:rsidR="00000000" w:rsidRPr="00000000">
        <w:rPr>
          <w:rFonts w:ascii="Times New Roman" w:cs="Times New Roman" w:eastAsia="Times New Roman" w:hAnsi="Times New Roman"/>
          <w:color w:val="050e17"/>
          <w:sz w:val="28"/>
          <w:szCs w:val="28"/>
        </w:rPr>
        <w:drawing>
          <wp:inline distB="114300" distT="114300" distL="114300" distR="114300">
            <wp:extent cx="5731200" cy="3797300"/>
            <wp:effectExtent b="0" l="0" r="0" t="0"/>
            <wp:docPr id="4"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31200" cy="3797300"/>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spacing w:after="160" w:line="259" w:lineRule="auto"/>
        <w:ind w:firstLine="720"/>
        <w:rPr>
          <w:rFonts w:ascii="Times New Roman" w:cs="Times New Roman" w:eastAsia="Times New Roman" w:hAnsi="Times New Roman"/>
          <w:color w:val="050e17"/>
          <w:sz w:val="28"/>
          <w:szCs w:val="28"/>
        </w:rPr>
      </w:pPr>
      <w:r w:rsidDel="00000000" w:rsidR="00000000" w:rsidRPr="00000000">
        <w:rPr>
          <w:rFonts w:ascii="Times New Roman" w:cs="Times New Roman" w:eastAsia="Times New Roman" w:hAnsi="Times New Roman"/>
          <w:color w:val="050e17"/>
          <w:sz w:val="28"/>
          <w:szCs w:val="28"/>
        </w:rPr>
        <w:drawing>
          <wp:inline distB="114300" distT="114300" distL="114300" distR="114300">
            <wp:extent cx="5731200" cy="21971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200" cy="2197100"/>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color w:val="050e17"/>
          <w:sz w:val="28"/>
          <w:szCs w:val="28"/>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color w:val="050e17"/>
          <w:sz w:val="28"/>
          <w:szCs w:val="28"/>
          <w:rtl w:val="0"/>
        </w:rPr>
        <w:t xml:space="preserve">Для пополнения баланса требуется ввести желаемую сумму и нажать на кнопку “Пополнить Баланс”,</w:t>
      </w:r>
      <w:ins w:author="Timour Goudiev" w:id="8" w:date="2023-06-14T04:52:57Z">
        <w:r w:rsidDel="00000000" w:rsidR="00000000" w:rsidRPr="00000000">
          <w:rPr>
            <w:rFonts w:ascii="Times New Roman" w:cs="Times New Roman" w:eastAsia="Times New Roman" w:hAnsi="Times New Roman"/>
            <w:color w:val="050e17"/>
            <w:sz w:val="28"/>
            <w:szCs w:val="28"/>
            <w:rtl w:val="0"/>
          </w:rPr>
          <w:t xml:space="preserve"> </w:t>
        </w:r>
      </w:ins>
      <w:r w:rsidDel="00000000" w:rsidR="00000000" w:rsidRPr="00000000">
        <w:rPr>
          <w:rFonts w:ascii="Times New Roman" w:cs="Times New Roman" w:eastAsia="Times New Roman" w:hAnsi="Times New Roman"/>
          <w:color w:val="050e17"/>
          <w:sz w:val="28"/>
          <w:szCs w:val="28"/>
          <w:rtl w:val="0"/>
        </w:rPr>
        <w:t xml:space="preserve">после чего следует редирект на сервис эквайринга.</w:t>
        <w:br w:type="textWrapping"/>
        <w:tab/>
        <w:t xml:space="preserve">Можно так</w:t>
      </w:r>
      <w:del w:author="Timour Goudiev" w:id="9" w:date="2023-06-14T04:53:01Z">
        <w:r w:rsidDel="00000000" w:rsidR="00000000" w:rsidRPr="00000000">
          <w:rPr>
            <w:rFonts w:ascii="Times New Roman" w:cs="Times New Roman" w:eastAsia="Times New Roman" w:hAnsi="Times New Roman"/>
            <w:color w:val="050e17"/>
            <w:sz w:val="28"/>
            <w:szCs w:val="28"/>
            <w:rtl w:val="0"/>
          </w:rPr>
          <w:delText xml:space="preserve">-</w:delText>
        </w:r>
      </w:del>
      <w:r w:rsidDel="00000000" w:rsidR="00000000" w:rsidRPr="00000000">
        <w:rPr>
          <w:rFonts w:ascii="Times New Roman" w:cs="Times New Roman" w:eastAsia="Times New Roman" w:hAnsi="Times New Roman"/>
          <w:color w:val="050e17"/>
          <w:sz w:val="28"/>
          <w:szCs w:val="28"/>
          <w:rtl w:val="0"/>
        </w:rPr>
        <w:t xml:space="preserve">же просмотреть историю платежей и список подключенных услуг</w:t>
      </w:r>
      <w:ins w:author="Timour Goudiev" w:id="10" w:date="2023-06-14T04:53:06Z">
        <w:r w:rsidDel="00000000" w:rsidR="00000000" w:rsidRPr="00000000">
          <w:rPr>
            <w:rFonts w:ascii="Times New Roman" w:cs="Times New Roman" w:eastAsia="Times New Roman" w:hAnsi="Times New Roman"/>
            <w:color w:val="050e17"/>
            <w:sz w:val="28"/>
            <w:szCs w:val="28"/>
            <w:rtl w:val="0"/>
          </w:rPr>
          <w:t xml:space="preserve">,</w:t>
        </w:r>
      </w:ins>
      <w:r w:rsidDel="00000000" w:rsidR="00000000" w:rsidRPr="00000000">
        <w:rPr>
          <w:rFonts w:ascii="Times New Roman" w:cs="Times New Roman" w:eastAsia="Times New Roman" w:hAnsi="Times New Roman"/>
          <w:color w:val="050e17"/>
          <w:sz w:val="28"/>
          <w:szCs w:val="28"/>
          <w:rtl w:val="0"/>
        </w:rPr>
        <w:t xml:space="preserve"> кликнув на “История платежей” и “Список услуг</w:t>
      </w:r>
      <w:del w:author="Timour Goudiev" w:id="11" w:date="2023-06-14T04:53:14Z">
        <w:r w:rsidDel="00000000" w:rsidR="00000000" w:rsidRPr="00000000">
          <w:rPr>
            <w:rFonts w:ascii="Times New Roman" w:cs="Times New Roman" w:eastAsia="Times New Roman" w:hAnsi="Times New Roman"/>
            <w:color w:val="050e17"/>
            <w:sz w:val="28"/>
            <w:szCs w:val="28"/>
            <w:rtl w:val="0"/>
          </w:rPr>
          <w:delText xml:space="preserve"> соответственно</w:delText>
        </w:r>
      </w:del>
      <w:r w:rsidDel="00000000" w:rsidR="00000000" w:rsidRPr="00000000">
        <w:rPr>
          <w:rFonts w:ascii="Times New Roman" w:cs="Times New Roman" w:eastAsia="Times New Roman" w:hAnsi="Times New Roman"/>
          <w:color w:val="050e17"/>
          <w:sz w:val="28"/>
          <w:szCs w:val="28"/>
          <w:rtl w:val="0"/>
        </w:rPr>
        <w:t xml:space="preserve">”</w:t>
      </w:r>
      <w:ins w:author="Timour Goudiev" w:id="12" w:date="2023-06-14T04:53:16Z">
        <w:r w:rsidDel="00000000" w:rsidR="00000000" w:rsidRPr="00000000">
          <w:rPr>
            <w:rFonts w:ascii="Times New Roman" w:cs="Times New Roman" w:eastAsia="Times New Roman" w:hAnsi="Times New Roman"/>
            <w:color w:val="050e17"/>
            <w:sz w:val="28"/>
            <w:szCs w:val="28"/>
            <w:rtl w:val="0"/>
          </w:rPr>
          <w:t xml:space="preserve"> соответственно.</w:t>
        </w:r>
      </w:ins>
      <w:del w:author="Timour Goudiev" w:id="12" w:date="2023-06-14T04:53:16Z">
        <w:r w:rsidDel="00000000" w:rsidR="00000000" w:rsidRPr="00000000">
          <w:rPr>
            <w:rFonts w:ascii="Times New Roman" w:cs="Times New Roman" w:eastAsia="Times New Roman" w:hAnsi="Times New Roman"/>
            <w:color w:val="050e17"/>
            <w:sz w:val="28"/>
            <w:szCs w:val="28"/>
            <w:rtl w:val="0"/>
          </w:rPr>
          <w:br w:type="textWrapping"/>
        </w:r>
      </w:del>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color w:val="050e17"/>
          <w:sz w:val="28"/>
          <w:szCs w:val="28"/>
        </w:rPr>
      </w:pPr>
      <w:r w:rsidDel="00000000" w:rsidR="00000000" w:rsidRPr="00000000">
        <w:rPr>
          <w:rFonts w:ascii="Times New Roman" w:cs="Times New Roman" w:eastAsia="Times New Roman" w:hAnsi="Times New Roman"/>
          <w:color w:val="050e17"/>
          <w:sz w:val="28"/>
          <w:szCs w:val="28"/>
        </w:rPr>
        <w:drawing>
          <wp:inline distB="114300" distT="114300" distL="114300" distR="114300">
            <wp:extent cx="5731200" cy="1346200"/>
            <wp:effectExtent b="0" l="0" r="0" t="0"/>
            <wp:docPr id="6"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731200" cy="1346200"/>
                    </a:xfrm>
                    <a:prstGeom prst="rect"/>
                    <a:ln/>
                  </pic:spPr>
                </pic:pic>
              </a:graphicData>
            </a:graphic>
          </wp:inline>
        </w:drawing>
      </w:r>
      <w:r w:rsidDel="00000000" w:rsidR="00000000" w:rsidRPr="00000000">
        <w:rPr>
          <w:rFonts w:ascii="Times New Roman" w:cs="Times New Roman" w:eastAsia="Times New Roman" w:hAnsi="Times New Roman"/>
          <w:color w:val="050e17"/>
          <w:sz w:val="28"/>
          <w:szCs w:val="28"/>
        </w:rPr>
        <w:drawing>
          <wp:inline distB="114300" distT="114300" distL="114300" distR="114300">
            <wp:extent cx="5731200" cy="1193800"/>
            <wp:effectExtent b="0" l="0" r="0" t="0"/>
            <wp:docPr id="1"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731200" cy="1193800"/>
                    </a:xfrm>
                    <a:prstGeom prst="rect"/>
                    <a:ln/>
                  </pic:spPr>
                </pic:pic>
              </a:graphicData>
            </a:graphic>
          </wp:inline>
        </w:drawing>
      </w:r>
      <w:r w:rsidDel="00000000" w:rsidR="00000000" w:rsidRPr="00000000">
        <w:rPr>
          <w:rFonts w:ascii="Times New Roman" w:cs="Times New Roman" w:eastAsia="Times New Roman" w:hAnsi="Times New Roman"/>
          <w:color w:val="050e17"/>
          <w:sz w:val="28"/>
          <w:szCs w:val="28"/>
          <w:rtl w:val="0"/>
        </w:rPr>
        <w:tab/>
      </w:r>
    </w:p>
    <w:p w:rsidR="00000000" w:rsidDel="00000000" w:rsidP="00000000" w:rsidRDefault="00000000" w:rsidRPr="00000000" w14:paraId="00000075">
      <w:pPr>
        <w:ind w:firstLine="720"/>
        <w:rPr>
          <w:rFonts w:ascii="Times New Roman" w:cs="Times New Roman" w:eastAsia="Times New Roman" w:hAnsi="Times New Roman"/>
          <w:color w:val="050e17"/>
          <w:sz w:val="28"/>
          <w:szCs w:val="28"/>
        </w:rPr>
      </w:pPr>
      <w:r w:rsidDel="00000000" w:rsidR="00000000" w:rsidRPr="00000000">
        <w:rPr>
          <w:rFonts w:ascii="Times New Roman" w:cs="Times New Roman" w:eastAsia="Times New Roman" w:hAnsi="Times New Roman"/>
          <w:color w:val="050e17"/>
          <w:sz w:val="28"/>
          <w:szCs w:val="28"/>
          <w:rtl w:val="0"/>
        </w:rPr>
        <w:t xml:space="preserve">Имеется возможность перейти на официальный сайт интернет провайдера по клику на “VipTelecom” </w:t>
      </w:r>
      <w:ins w:author="Timour Goudiev" w:id="13" w:date="2023-06-14T04:54:08Z">
        <w:r w:rsidDel="00000000" w:rsidR="00000000" w:rsidRPr="00000000">
          <w:rPr>
            <w:rFonts w:ascii="Times New Roman" w:cs="Times New Roman" w:eastAsia="Times New Roman" w:hAnsi="Times New Roman"/>
            <w:color w:val="050e17"/>
            <w:sz w:val="28"/>
            <w:szCs w:val="28"/>
            <w:rtl w:val="0"/>
          </w:rPr>
          <w:t xml:space="preserve">с</w:t>
        </w:r>
      </w:ins>
      <w:del w:author="Timour Goudiev" w:id="13" w:date="2023-06-14T04:54:08Z">
        <w:r w:rsidDel="00000000" w:rsidR="00000000" w:rsidRPr="00000000">
          <w:rPr>
            <w:rFonts w:ascii="Times New Roman" w:cs="Times New Roman" w:eastAsia="Times New Roman" w:hAnsi="Times New Roman"/>
            <w:color w:val="050e17"/>
            <w:sz w:val="28"/>
            <w:szCs w:val="28"/>
            <w:rtl w:val="0"/>
          </w:rPr>
          <w:delText xml:space="preserve">в </w:delText>
        </w:r>
      </w:del>
      <w:r w:rsidDel="00000000" w:rsidR="00000000" w:rsidRPr="00000000">
        <w:rPr>
          <w:rFonts w:ascii="Times New Roman" w:cs="Times New Roman" w:eastAsia="Times New Roman" w:hAnsi="Times New Roman"/>
          <w:color w:val="050e17"/>
          <w:sz w:val="28"/>
          <w:szCs w:val="28"/>
          <w:rtl w:val="0"/>
        </w:rPr>
        <w:t xml:space="preserve">верху страницы</w:t>
      </w:r>
      <w:commentRangeStart w:id="9"/>
      <w:r w:rsidDel="00000000" w:rsidR="00000000" w:rsidRPr="00000000">
        <w:rPr>
          <w:rFonts w:ascii="Times New Roman" w:cs="Times New Roman" w:eastAsia="Times New Roman" w:hAnsi="Times New Roman"/>
          <w:color w:val="050e17"/>
          <w:sz w:val="28"/>
          <w:szCs w:val="28"/>
          <w:rtl w:val="0"/>
        </w:rPr>
        <w:t xml:space="preserve"> и выйти из приложения и вернуться</w:t>
      </w:r>
      <w:commentRangeEnd w:id="9"/>
      <w:r w:rsidDel="00000000" w:rsidR="00000000" w:rsidRPr="00000000">
        <w:commentReference w:id="9"/>
      </w:r>
      <w:r w:rsidDel="00000000" w:rsidR="00000000" w:rsidRPr="00000000">
        <w:rPr>
          <w:rFonts w:ascii="Times New Roman" w:cs="Times New Roman" w:eastAsia="Times New Roman" w:hAnsi="Times New Roman"/>
          <w:color w:val="050e17"/>
          <w:sz w:val="28"/>
          <w:szCs w:val="28"/>
          <w:rtl w:val="0"/>
        </w:rPr>
        <w:t xml:space="preserve"> к</w:t>
      </w:r>
      <w:commentRangeStart w:id="10"/>
      <w:r w:rsidDel="00000000" w:rsidR="00000000" w:rsidRPr="00000000">
        <w:rPr>
          <w:rFonts w:ascii="Times New Roman" w:cs="Times New Roman" w:eastAsia="Times New Roman" w:hAnsi="Times New Roman"/>
          <w:color w:val="050e17"/>
          <w:sz w:val="28"/>
          <w:szCs w:val="28"/>
          <w:rtl w:val="0"/>
        </w:rPr>
        <w:t xml:space="preserve"> полю авторизации</w:t>
      </w:r>
      <w:commentRangeEnd w:id="10"/>
      <w:r w:rsidDel="00000000" w:rsidR="00000000" w:rsidRPr="00000000">
        <w:commentReference w:id="10"/>
      </w:r>
      <w:r w:rsidDel="00000000" w:rsidR="00000000" w:rsidRPr="00000000">
        <w:rPr>
          <w:rFonts w:ascii="Times New Roman" w:cs="Times New Roman" w:eastAsia="Times New Roman" w:hAnsi="Times New Roman"/>
          <w:color w:val="050e17"/>
          <w:sz w:val="28"/>
          <w:szCs w:val="28"/>
          <w:rtl w:val="0"/>
        </w:rPr>
        <w:t xml:space="preserve"> по клику на “Выход” внизу страницы</w:t>
      </w:r>
      <w:ins w:author="Timour Goudiev" w:id="14" w:date="2023-06-14T04:55:08Z">
        <w:r w:rsidDel="00000000" w:rsidR="00000000" w:rsidRPr="00000000">
          <w:rPr>
            <w:rFonts w:ascii="Times New Roman" w:cs="Times New Roman" w:eastAsia="Times New Roman" w:hAnsi="Times New Roman"/>
            <w:color w:val="050e17"/>
            <w:sz w:val="28"/>
            <w:szCs w:val="28"/>
            <w:rtl w:val="0"/>
          </w:rPr>
          <w:t xml:space="preserve">.</w:t>
        </w:r>
      </w:ins>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-106199</wp:posOffset>
            </wp:positionH>
            <wp:positionV relativeFrom="paragraph">
              <wp:posOffset>961579</wp:posOffset>
            </wp:positionV>
            <wp:extent cx="5938838" cy="3154634"/>
            <wp:effectExtent b="0" l="0" r="0" t="0"/>
            <wp:wrapNone/>
            <wp:docPr id="5"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938838" cy="3154634"/>
                    </a:xfrm>
                    <a:prstGeom prst="rect"/>
                    <a:ln/>
                  </pic:spPr>
                </pic:pic>
              </a:graphicData>
            </a:graphic>
          </wp:anchor>
        </w:drawing>
      </w:r>
    </w:p>
    <w:p w:rsidR="00000000" w:rsidDel="00000000" w:rsidP="00000000" w:rsidRDefault="00000000" w:rsidRPr="00000000" w14:paraId="00000076">
      <w:pPr>
        <w:ind w:firstLine="720"/>
        <w:rPr>
          <w:rFonts w:ascii="Times New Roman" w:cs="Times New Roman" w:eastAsia="Times New Roman" w:hAnsi="Times New Roman"/>
          <w:color w:val="050e17"/>
          <w:sz w:val="28"/>
          <w:szCs w:val="28"/>
        </w:rPr>
      </w:pPr>
      <w:r w:rsidDel="00000000" w:rsidR="00000000" w:rsidRPr="00000000">
        <w:rPr>
          <w:rtl w:val="0"/>
        </w:rPr>
      </w:r>
    </w:p>
    <w:p w:rsidR="00000000" w:rsidDel="00000000" w:rsidP="00000000" w:rsidRDefault="00000000" w:rsidRPr="00000000" w14:paraId="00000077">
      <w:pPr>
        <w:ind w:firstLine="720"/>
        <w:rPr>
          <w:rFonts w:ascii="Times New Roman" w:cs="Times New Roman" w:eastAsia="Times New Roman" w:hAnsi="Times New Roman"/>
          <w:color w:val="050e17"/>
          <w:sz w:val="28"/>
          <w:szCs w:val="28"/>
        </w:rPr>
      </w:pPr>
      <w:r w:rsidDel="00000000" w:rsidR="00000000" w:rsidRPr="00000000">
        <w:rPr>
          <w:rtl w:val="0"/>
        </w:rPr>
      </w:r>
    </w:p>
    <w:p w:rsidR="00000000" w:rsidDel="00000000" w:rsidP="00000000" w:rsidRDefault="00000000" w:rsidRPr="00000000" w14:paraId="00000078">
      <w:pPr>
        <w:ind w:firstLine="720"/>
        <w:rPr>
          <w:rFonts w:ascii="Times New Roman" w:cs="Times New Roman" w:eastAsia="Times New Roman" w:hAnsi="Times New Roman"/>
          <w:color w:val="050e17"/>
          <w:sz w:val="28"/>
          <w:szCs w:val="28"/>
        </w:rPr>
      </w:pPr>
      <w:r w:rsidDel="00000000" w:rsidR="00000000" w:rsidRPr="00000000">
        <w:rPr>
          <w:rtl w:val="0"/>
        </w:rPr>
      </w:r>
    </w:p>
    <w:p w:rsidR="00000000" w:rsidDel="00000000" w:rsidP="00000000" w:rsidRDefault="00000000" w:rsidRPr="00000000" w14:paraId="00000079">
      <w:pPr>
        <w:ind w:firstLine="720"/>
        <w:rPr>
          <w:rFonts w:ascii="Times New Roman" w:cs="Times New Roman" w:eastAsia="Times New Roman" w:hAnsi="Times New Roman"/>
          <w:color w:val="050e17"/>
          <w:sz w:val="28"/>
          <w:szCs w:val="28"/>
        </w:rPr>
      </w:pPr>
      <w:r w:rsidDel="00000000" w:rsidR="00000000" w:rsidRPr="00000000">
        <w:rPr>
          <w:rtl w:val="0"/>
        </w:rPr>
      </w:r>
    </w:p>
    <w:p w:rsidR="00000000" w:rsidDel="00000000" w:rsidP="00000000" w:rsidRDefault="00000000" w:rsidRPr="00000000" w14:paraId="0000007A">
      <w:pPr>
        <w:ind w:firstLine="720"/>
        <w:rPr>
          <w:rFonts w:ascii="Times New Roman" w:cs="Times New Roman" w:eastAsia="Times New Roman" w:hAnsi="Times New Roman"/>
          <w:color w:val="050e17"/>
          <w:sz w:val="28"/>
          <w:szCs w:val="28"/>
        </w:rPr>
      </w:pPr>
      <w:r w:rsidDel="00000000" w:rsidR="00000000" w:rsidRPr="00000000">
        <w:rPr>
          <w:rtl w:val="0"/>
        </w:rPr>
      </w:r>
    </w:p>
    <w:p w:rsidR="00000000" w:rsidDel="00000000" w:rsidP="00000000" w:rsidRDefault="00000000" w:rsidRPr="00000000" w14:paraId="0000007B">
      <w:pPr>
        <w:ind w:firstLine="720"/>
        <w:rPr>
          <w:rFonts w:ascii="Times New Roman" w:cs="Times New Roman" w:eastAsia="Times New Roman" w:hAnsi="Times New Roman"/>
          <w:color w:val="050e17"/>
          <w:sz w:val="28"/>
          <w:szCs w:val="28"/>
        </w:rPr>
      </w:pPr>
      <w:r w:rsidDel="00000000" w:rsidR="00000000" w:rsidRPr="00000000">
        <w:rPr>
          <w:rtl w:val="0"/>
        </w:rPr>
      </w:r>
    </w:p>
    <w:p w:rsidR="00000000" w:rsidDel="00000000" w:rsidP="00000000" w:rsidRDefault="00000000" w:rsidRPr="00000000" w14:paraId="0000007C">
      <w:pPr>
        <w:ind w:firstLine="720"/>
        <w:rPr>
          <w:rFonts w:ascii="Times New Roman" w:cs="Times New Roman" w:eastAsia="Times New Roman" w:hAnsi="Times New Roman"/>
          <w:color w:val="050e17"/>
          <w:sz w:val="28"/>
          <w:szCs w:val="28"/>
        </w:rPr>
      </w:pPr>
      <w:r w:rsidDel="00000000" w:rsidR="00000000" w:rsidRPr="00000000">
        <w:rPr>
          <w:rtl w:val="0"/>
        </w:rPr>
      </w:r>
    </w:p>
    <w:p w:rsidR="00000000" w:rsidDel="00000000" w:rsidP="00000000" w:rsidRDefault="00000000" w:rsidRPr="00000000" w14:paraId="0000007D">
      <w:pPr>
        <w:ind w:firstLine="720"/>
        <w:rPr>
          <w:rFonts w:ascii="Times New Roman" w:cs="Times New Roman" w:eastAsia="Times New Roman" w:hAnsi="Times New Roman"/>
          <w:color w:val="050e17"/>
          <w:sz w:val="28"/>
          <w:szCs w:val="28"/>
        </w:rPr>
      </w:pPr>
      <w:r w:rsidDel="00000000" w:rsidR="00000000" w:rsidRPr="00000000">
        <w:rPr>
          <w:rtl w:val="0"/>
        </w:rPr>
      </w:r>
    </w:p>
    <w:p w:rsidR="00000000" w:rsidDel="00000000" w:rsidP="00000000" w:rsidRDefault="00000000" w:rsidRPr="00000000" w14:paraId="0000007E">
      <w:pPr>
        <w:ind w:firstLine="720"/>
        <w:rPr>
          <w:rFonts w:ascii="Times New Roman" w:cs="Times New Roman" w:eastAsia="Times New Roman" w:hAnsi="Times New Roman"/>
          <w:color w:val="050e17"/>
          <w:sz w:val="28"/>
          <w:szCs w:val="28"/>
        </w:rPr>
      </w:pPr>
      <w:r w:rsidDel="00000000" w:rsidR="00000000" w:rsidRPr="00000000">
        <w:rPr>
          <w:rtl w:val="0"/>
        </w:rPr>
      </w:r>
    </w:p>
    <w:p w:rsidR="00000000" w:rsidDel="00000000" w:rsidP="00000000" w:rsidRDefault="00000000" w:rsidRPr="00000000" w14:paraId="0000007F">
      <w:pPr>
        <w:ind w:firstLine="720"/>
        <w:rPr>
          <w:rFonts w:ascii="Times New Roman" w:cs="Times New Roman" w:eastAsia="Times New Roman" w:hAnsi="Times New Roman"/>
          <w:color w:val="050e17"/>
          <w:sz w:val="28"/>
          <w:szCs w:val="28"/>
        </w:rPr>
      </w:pPr>
      <w:r w:rsidDel="00000000" w:rsidR="00000000" w:rsidRPr="00000000">
        <w:rPr>
          <w:rtl w:val="0"/>
        </w:rPr>
      </w:r>
    </w:p>
    <w:p w:rsidR="00000000" w:rsidDel="00000000" w:rsidP="00000000" w:rsidRDefault="00000000" w:rsidRPr="00000000" w14:paraId="00000080">
      <w:pPr>
        <w:ind w:firstLine="720"/>
        <w:rPr>
          <w:rFonts w:ascii="Times New Roman" w:cs="Times New Roman" w:eastAsia="Times New Roman" w:hAnsi="Times New Roman"/>
          <w:color w:val="050e17"/>
          <w:sz w:val="28"/>
          <w:szCs w:val="28"/>
        </w:rPr>
      </w:pPr>
      <w:r w:rsidDel="00000000" w:rsidR="00000000" w:rsidRPr="00000000">
        <w:rPr>
          <w:rtl w:val="0"/>
        </w:rPr>
      </w:r>
    </w:p>
    <w:p w:rsidR="00000000" w:rsidDel="00000000" w:rsidP="00000000" w:rsidRDefault="00000000" w:rsidRPr="00000000" w14:paraId="00000081">
      <w:pPr>
        <w:ind w:firstLine="720"/>
        <w:rPr>
          <w:rFonts w:ascii="Times New Roman" w:cs="Times New Roman" w:eastAsia="Times New Roman" w:hAnsi="Times New Roman"/>
          <w:color w:val="050e17"/>
          <w:sz w:val="28"/>
          <w:szCs w:val="28"/>
        </w:rPr>
      </w:pPr>
      <w:r w:rsidDel="00000000" w:rsidR="00000000" w:rsidRPr="00000000">
        <w:rPr>
          <w:rtl w:val="0"/>
        </w:rPr>
      </w:r>
    </w:p>
    <w:p w:rsidR="00000000" w:rsidDel="00000000" w:rsidP="00000000" w:rsidRDefault="00000000" w:rsidRPr="00000000" w14:paraId="00000082">
      <w:pPr>
        <w:ind w:firstLine="720"/>
        <w:rPr>
          <w:rFonts w:ascii="Times New Roman" w:cs="Times New Roman" w:eastAsia="Times New Roman" w:hAnsi="Times New Roman"/>
          <w:color w:val="050e17"/>
          <w:sz w:val="28"/>
          <w:szCs w:val="28"/>
        </w:rPr>
      </w:pPr>
      <w:r w:rsidDel="00000000" w:rsidR="00000000" w:rsidRPr="00000000">
        <w:rPr>
          <w:rtl w:val="0"/>
        </w:rPr>
      </w:r>
    </w:p>
    <w:p w:rsidR="00000000" w:rsidDel="00000000" w:rsidP="00000000" w:rsidRDefault="00000000" w:rsidRPr="00000000" w14:paraId="00000083">
      <w:pPr>
        <w:ind w:firstLine="720"/>
        <w:rPr>
          <w:rFonts w:ascii="Times New Roman" w:cs="Times New Roman" w:eastAsia="Times New Roman" w:hAnsi="Times New Roman"/>
          <w:color w:val="050e17"/>
          <w:sz w:val="28"/>
          <w:szCs w:val="2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895350</wp:posOffset>
            </wp:positionH>
            <wp:positionV relativeFrom="paragraph">
              <wp:posOffset>222079</wp:posOffset>
            </wp:positionV>
            <wp:extent cx="3138488" cy="1439673"/>
            <wp:effectExtent b="0" l="0" r="0" t="0"/>
            <wp:wrapSquare wrapText="bothSides" distB="114300" distT="114300" distL="114300" distR="114300"/>
            <wp:docPr id="3"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3138488" cy="1439673"/>
                    </a:xfrm>
                    <a:prstGeom prst="rect"/>
                    <a:ln/>
                  </pic:spPr>
                </pic:pic>
              </a:graphicData>
            </a:graphic>
          </wp:anchor>
        </w:drawing>
      </w:r>
    </w:p>
    <w:p w:rsidR="00000000" w:rsidDel="00000000" w:rsidP="00000000" w:rsidRDefault="00000000" w:rsidRPr="00000000" w14:paraId="0000008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7">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Руководство системного администратора</w:t>
      </w:r>
    </w:p>
    <w:p w:rsidR="00000000" w:rsidDel="00000000" w:rsidP="00000000" w:rsidRDefault="00000000" w:rsidRPr="00000000" w14:paraId="00000088">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9">
      <w:pPr>
        <w:shd w:fill="auto" w:val="clea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Минимальные требования к программным и техническим средствам для работы программы:</w:t>
      </w:r>
    </w:p>
    <w:p w:rsidR="00000000" w:rsidDel="00000000" w:rsidP="00000000" w:rsidRDefault="00000000" w:rsidRPr="00000000" w14:paraId="0000008A">
      <w:pPr>
        <w:numPr>
          <w:ilvl w:val="0"/>
          <w:numId w:val="2"/>
        </w:numPr>
        <w:shd w:fill="auto" w:val="clear"/>
        <w:ind w:left="1440" w:hanging="360"/>
        <w:rPr>
          <w:rFonts w:ascii="Times New Roman" w:cs="Times New Roman" w:eastAsia="Times New Roman" w:hAnsi="Times New Roman"/>
          <w:sz w:val="28"/>
          <w:szCs w:val="28"/>
        </w:rPr>
      </w:pPr>
      <w:commentRangeStart w:id="11"/>
      <w:r w:rsidDel="00000000" w:rsidR="00000000" w:rsidRPr="00000000">
        <w:rPr>
          <w:rFonts w:ascii="Times New Roman" w:cs="Times New Roman" w:eastAsia="Times New Roman" w:hAnsi="Times New Roman"/>
          <w:sz w:val="28"/>
          <w:szCs w:val="28"/>
          <w:rtl w:val="0"/>
        </w:rPr>
        <w:t xml:space="preserve">.NET Framework 4.5</w:t>
      </w:r>
      <w:commentRangeEnd w:id="11"/>
      <w:r w:rsidDel="00000000" w:rsidR="00000000" w:rsidRPr="00000000">
        <w:commentReference w:id="11"/>
      </w:r>
      <w:r w:rsidDel="00000000" w:rsidR="00000000" w:rsidRPr="00000000">
        <w:rPr>
          <w:rtl w:val="0"/>
        </w:rPr>
      </w:r>
    </w:p>
    <w:p w:rsidR="00000000" w:rsidDel="00000000" w:rsidP="00000000" w:rsidRDefault="00000000" w:rsidRPr="00000000" w14:paraId="0000008B">
      <w:pPr>
        <w:numPr>
          <w:ilvl w:val="0"/>
          <w:numId w:val="2"/>
        </w:numPr>
        <w:shd w:fill="auto" w:val="clea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ОЗУ - 1 ГБ</w:t>
      </w:r>
    </w:p>
    <w:p w:rsidR="00000000" w:rsidDel="00000000" w:rsidP="00000000" w:rsidRDefault="00000000" w:rsidRPr="00000000" w14:paraId="0000008C">
      <w:pPr>
        <w:numPr>
          <w:ilvl w:val="0"/>
          <w:numId w:val="2"/>
        </w:numPr>
        <w:shd w:fill="auto" w:val="clea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свободного места на диске 128 МБ</w:t>
      </w:r>
    </w:p>
    <w:p w:rsidR="00000000" w:rsidDel="00000000" w:rsidP="00000000" w:rsidRDefault="00000000" w:rsidRPr="00000000" w14:paraId="0000008D">
      <w:pPr>
        <w:numPr>
          <w:ilvl w:val="0"/>
          <w:numId w:val="2"/>
        </w:numPr>
        <w:shd w:fill="auto" w:val="clea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ОС - Windows 7</w:t>
      </w:r>
    </w:p>
    <w:p w:rsidR="00000000" w:rsidDel="00000000" w:rsidP="00000000" w:rsidRDefault="00000000" w:rsidRPr="00000000" w14:paraId="0000008E">
      <w:pPr>
        <w:numPr>
          <w:ilvl w:val="0"/>
          <w:numId w:val="2"/>
        </w:numPr>
        <w:shd w:fill="auto" w:val="clea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Процессор - Intel Pentium 4</w:t>
      </w:r>
    </w:p>
    <w:p w:rsidR="00000000" w:rsidDel="00000000" w:rsidP="00000000" w:rsidRDefault="00000000" w:rsidRPr="00000000" w14:paraId="0000008F">
      <w:pPr>
        <w:shd w:fill="auto" w:val="clea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B">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Руководство программиста</w:t>
      </w:r>
    </w:p>
    <w:p w:rsidR="00000000" w:rsidDel="00000000" w:rsidP="00000000" w:rsidRDefault="00000000" w:rsidRPr="00000000" w14:paraId="000000AC">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Вся разметка содержится в 2 компонентах:</w:t>
        <w:br w:type="textWrapping"/>
        <w:t xml:space="preserve">1)index.html(она же страница авторизации)</w:t>
        <w:br w:type="textWrapping"/>
        <w:t xml:space="preserve">2)main.html(страница с остальным функционалом)</w:t>
      </w:r>
    </w:p>
    <w:p w:rsidR="00000000" w:rsidDel="00000000" w:rsidP="00000000" w:rsidRDefault="00000000" w:rsidRPr="00000000" w14:paraId="000000A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Логика авторизации </w:t>
      </w:r>
      <w:commentRangeStart w:id="12"/>
      <w:r w:rsidDel="00000000" w:rsidR="00000000" w:rsidRPr="00000000">
        <w:rPr>
          <w:rFonts w:ascii="Times New Roman" w:cs="Times New Roman" w:eastAsia="Times New Roman" w:hAnsi="Times New Roman"/>
          <w:sz w:val="28"/>
          <w:szCs w:val="28"/>
          <w:rtl w:val="0"/>
        </w:rPr>
        <w:t xml:space="preserve">прописана </w:t>
      </w:r>
      <w:commentRangeEnd w:id="12"/>
      <w:r w:rsidDel="00000000" w:rsidR="00000000" w:rsidRPr="00000000">
        <w:commentReference w:id="12"/>
      </w:r>
      <w:r w:rsidDel="00000000" w:rsidR="00000000" w:rsidRPr="00000000">
        <w:rPr>
          <w:rFonts w:ascii="Times New Roman" w:cs="Times New Roman" w:eastAsia="Times New Roman" w:hAnsi="Times New Roman"/>
          <w:sz w:val="28"/>
          <w:szCs w:val="28"/>
          <w:rtl w:val="0"/>
        </w:rPr>
        <w:t xml:space="preserve">в файле “login.js” который находится в папке “</w:t>
      </w:r>
      <w:commentRangeStart w:id="13"/>
      <w:r w:rsidDel="00000000" w:rsidR="00000000" w:rsidRPr="00000000">
        <w:rPr>
          <w:rFonts w:ascii="Times New Roman" w:cs="Times New Roman" w:eastAsia="Times New Roman" w:hAnsi="Times New Roman"/>
          <w:sz w:val="28"/>
          <w:szCs w:val="28"/>
          <w:rtl w:val="0"/>
        </w:rPr>
        <w:t xml:space="preserve">ИМЯПРОЕКТА</w:t>
      </w:r>
      <w:commentRangeEnd w:id="13"/>
      <w:r w:rsidDel="00000000" w:rsidR="00000000" w:rsidRPr="00000000">
        <w:commentReference w:id="13"/>
      </w:r>
      <w:r w:rsidDel="00000000" w:rsidR="00000000" w:rsidRPr="00000000">
        <w:rPr>
          <w:rFonts w:ascii="Times New Roman" w:cs="Times New Roman" w:eastAsia="Times New Roman" w:hAnsi="Times New Roman"/>
          <w:sz w:val="28"/>
          <w:szCs w:val="28"/>
          <w:rtl w:val="0"/>
        </w:rPr>
        <w:t xml:space="preserve">/src/js”</w:t>
      </w:r>
    </w:p>
    <w:p w:rsidR="00000000" w:rsidDel="00000000" w:rsidP="00000000" w:rsidRDefault="00000000" w:rsidRPr="00000000" w14:paraId="000000B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br w:type="textWrapping"/>
        <w:t xml:space="preserve">Конкретно за проверку полей и ответ с </w:t>
      </w:r>
      <w:commentRangeStart w:id="14"/>
      <w:r w:rsidDel="00000000" w:rsidR="00000000" w:rsidRPr="00000000">
        <w:rPr>
          <w:rFonts w:ascii="Times New Roman" w:cs="Times New Roman" w:eastAsia="Times New Roman" w:hAnsi="Times New Roman"/>
          <w:sz w:val="28"/>
          <w:szCs w:val="28"/>
          <w:rtl w:val="0"/>
        </w:rPr>
        <w:t xml:space="preserve">бэкэнда </w:t>
      </w:r>
      <w:commentRangeEnd w:id="14"/>
      <w:r w:rsidDel="00000000" w:rsidR="00000000" w:rsidRPr="00000000">
        <w:commentReference w:id="14"/>
      </w:r>
      <w:r w:rsidDel="00000000" w:rsidR="00000000" w:rsidRPr="00000000">
        <w:rPr>
          <w:rFonts w:ascii="Times New Roman" w:cs="Times New Roman" w:eastAsia="Times New Roman" w:hAnsi="Times New Roman"/>
          <w:sz w:val="28"/>
          <w:szCs w:val="28"/>
          <w:rtl w:val="0"/>
        </w:rPr>
        <w:t xml:space="preserve">отвечает код с c 9-46 строку</w:t>
      </w:r>
    </w:p>
    <w:p w:rsidR="00000000" w:rsidDel="00000000" w:rsidP="00000000" w:rsidRDefault="00000000" w:rsidRPr="00000000" w14:paraId="000000B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2">
      <w:pPr>
        <w:widowControl w:val="0"/>
        <w:rPr>
          <w:rFonts w:ascii="Times New Roman" w:cs="Times New Roman" w:eastAsia="Times New Roman" w:hAnsi="Times New Roman"/>
          <w:sz w:val="28"/>
          <w:szCs w:val="28"/>
        </w:rPr>
      </w:pPr>
      <w:r w:rsidDel="00000000" w:rsidR="00000000" w:rsidRPr="00000000">
        <w:rPr>
          <w:rFonts w:ascii="Consolas" w:cs="Consolas" w:eastAsia="Consolas" w:hAnsi="Consolas"/>
          <w:color w:val="333333"/>
          <w:sz w:val="17"/>
          <w:szCs w:val="17"/>
          <w:shd w:fill="f8f8f8" w:val="clear"/>
          <w:rtl w:val="0"/>
        </w:rPr>
        <w:t xml:space="preserve"> </w:t>
      </w:r>
      <w:r w:rsidDel="00000000" w:rsidR="00000000" w:rsidRPr="00000000">
        <w:rPr>
          <w:rFonts w:ascii="Consolas" w:cs="Consolas" w:eastAsia="Consolas" w:hAnsi="Consolas"/>
          <w:b w:val="1"/>
          <w:color w:val="333333"/>
          <w:sz w:val="17"/>
          <w:szCs w:val="17"/>
          <w:shd w:fill="f8f8f8" w:val="clear"/>
          <w:rtl w:val="0"/>
        </w:rPr>
        <w:t xml:space="preserve">if</w:t>
      </w:r>
      <w:r w:rsidDel="00000000" w:rsidR="00000000" w:rsidRPr="00000000">
        <w:rPr>
          <w:rFonts w:ascii="Consolas" w:cs="Consolas" w:eastAsia="Consolas" w:hAnsi="Consolas"/>
          <w:color w:val="333333"/>
          <w:sz w:val="17"/>
          <w:szCs w:val="17"/>
          <w:shd w:fill="f8f8f8" w:val="clear"/>
          <w:rtl w:val="0"/>
        </w:rPr>
        <w:t xml:space="preserve"> (login.value == </w:t>
      </w:r>
      <w:r w:rsidDel="00000000" w:rsidR="00000000" w:rsidRPr="00000000">
        <w:rPr>
          <w:rFonts w:ascii="Consolas" w:cs="Consolas" w:eastAsia="Consolas" w:hAnsi="Consolas"/>
          <w:color w:val="dd1144"/>
          <w:sz w:val="17"/>
          <w:szCs w:val="17"/>
          <w:shd w:fill="f8f8f8" w:val="clear"/>
          <w:rtl w:val="0"/>
        </w:rPr>
        <w:t xml:space="preserve">""</w:t>
      </w:r>
      <w:r w:rsidDel="00000000" w:rsidR="00000000" w:rsidRPr="00000000">
        <w:rPr>
          <w:rFonts w:ascii="Consolas" w:cs="Consolas" w:eastAsia="Consolas" w:hAnsi="Consolas"/>
          <w:color w:val="333333"/>
          <w:sz w:val="17"/>
          <w:szCs w:val="17"/>
          <w:shd w:fill="f8f8f8" w:val="clear"/>
          <w:rtl w:val="0"/>
        </w:rPr>
        <w:t xml:space="preserve"> || password.value == </w:t>
      </w:r>
      <w:r w:rsidDel="00000000" w:rsidR="00000000" w:rsidRPr="00000000">
        <w:rPr>
          <w:rFonts w:ascii="Consolas" w:cs="Consolas" w:eastAsia="Consolas" w:hAnsi="Consolas"/>
          <w:color w:val="dd1144"/>
          <w:sz w:val="17"/>
          <w:szCs w:val="17"/>
          <w:shd w:fill="f8f8f8" w:val="clear"/>
          <w:rtl w:val="0"/>
        </w:rPr>
        <w:t xml:space="preserve">""</w:t>
      </w:r>
      <w:r w:rsidDel="00000000" w:rsidR="00000000" w:rsidRPr="00000000">
        <w:rPr>
          <w:rFonts w:ascii="Consolas" w:cs="Consolas" w:eastAsia="Consolas" w:hAnsi="Consolas"/>
          <w:color w:val="333333"/>
          <w:sz w:val="17"/>
          <w:szCs w:val="17"/>
          <w:shd w:fill="f8f8f8" w:val="clear"/>
          <w:rtl w:val="0"/>
        </w:rPr>
        <w:t xml:space="preserve">) {</w:t>
        <w:br w:type="textWrapping"/>
        <w:t xml:space="preserve">    alert(</w:t>
      </w:r>
      <w:r w:rsidDel="00000000" w:rsidR="00000000" w:rsidRPr="00000000">
        <w:rPr>
          <w:rFonts w:ascii="Consolas" w:cs="Consolas" w:eastAsia="Consolas" w:hAnsi="Consolas"/>
          <w:color w:val="dd1144"/>
          <w:sz w:val="17"/>
          <w:szCs w:val="17"/>
          <w:shd w:fill="f8f8f8" w:val="clear"/>
          <w:rtl w:val="0"/>
        </w:rPr>
        <w:t xml:space="preserve">"Пожалуйста заполните поля!"</w:t>
      </w:r>
      <w:r w:rsidDel="00000000" w:rsidR="00000000" w:rsidRPr="00000000">
        <w:rPr>
          <w:rFonts w:ascii="Consolas" w:cs="Consolas" w:eastAsia="Consolas" w:hAnsi="Consolas"/>
          <w:color w:val="333333"/>
          <w:sz w:val="17"/>
          <w:szCs w:val="17"/>
          <w:shd w:fill="f8f8f8" w:val="clear"/>
          <w:rtl w:val="0"/>
        </w:rPr>
        <w:t xml:space="preserve">);</w:t>
        <w:br w:type="textWrapping"/>
        <w:t xml:space="preserve">  } </w:t>
      </w:r>
      <w:r w:rsidDel="00000000" w:rsidR="00000000" w:rsidRPr="00000000">
        <w:rPr>
          <w:rFonts w:ascii="Consolas" w:cs="Consolas" w:eastAsia="Consolas" w:hAnsi="Consolas"/>
          <w:b w:val="1"/>
          <w:color w:val="333333"/>
          <w:sz w:val="17"/>
          <w:szCs w:val="17"/>
          <w:shd w:fill="f8f8f8" w:val="clear"/>
          <w:rtl w:val="0"/>
        </w:rPr>
        <w:t xml:space="preserve">else</w:t>
      </w:r>
      <w:r w:rsidDel="00000000" w:rsidR="00000000" w:rsidRPr="00000000">
        <w:rPr>
          <w:rFonts w:ascii="Consolas" w:cs="Consolas" w:eastAsia="Consolas" w:hAnsi="Consolas"/>
          <w:color w:val="333333"/>
          <w:sz w:val="17"/>
          <w:szCs w:val="17"/>
          <w:shd w:fill="f8f8f8" w:val="clear"/>
          <w:rtl w:val="0"/>
        </w:rPr>
        <w:t xml:space="preserve"> {</w:t>
        <w:br w:type="textWrapping"/>
        <w:t xml:space="preserve">    </w:t>
      </w:r>
      <w:r w:rsidDel="00000000" w:rsidR="00000000" w:rsidRPr="00000000">
        <w:rPr>
          <w:rFonts w:ascii="Consolas" w:cs="Consolas" w:eastAsia="Consolas" w:hAnsi="Consolas"/>
          <w:b w:val="1"/>
          <w:color w:val="333333"/>
          <w:sz w:val="17"/>
          <w:szCs w:val="17"/>
          <w:shd w:fill="f8f8f8" w:val="clear"/>
          <w:rtl w:val="0"/>
        </w:rPr>
        <w:t xml:space="preserve">const</w:t>
      </w:r>
      <w:r w:rsidDel="00000000" w:rsidR="00000000" w:rsidRPr="00000000">
        <w:rPr>
          <w:rFonts w:ascii="Consolas" w:cs="Consolas" w:eastAsia="Consolas" w:hAnsi="Consolas"/>
          <w:color w:val="333333"/>
          <w:sz w:val="17"/>
          <w:szCs w:val="17"/>
          <w:shd w:fill="f8f8f8" w:val="clear"/>
          <w:rtl w:val="0"/>
        </w:rPr>
        <w:t xml:space="preserve"> loginUrl = </w:t>
      </w:r>
      <w:r w:rsidDel="00000000" w:rsidR="00000000" w:rsidRPr="00000000">
        <w:rPr>
          <w:rFonts w:ascii="Consolas" w:cs="Consolas" w:eastAsia="Consolas" w:hAnsi="Consolas"/>
          <w:color w:val="dd1144"/>
          <w:sz w:val="17"/>
          <w:szCs w:val="17"/>
          <w:shd w:fill="f8f8f8" w:val="clear"/>
          <w:rtl w:val="0"/>
        </w:rPr>
        <w:t xml:space="preserve">`http://45.84.68.38:8082/system_api/?format=json&amp;context=web&amp;model=users&amp;method1=web_cabinet.login&amp;arg1={"login":"VIP-</w:t>
      </w:r>
      <w:r w:rsidDel="00000000" w:rsidR="00000000" w:rsidRPr="00000000">
        <w:rPr>
          <w:rFonts w:ascii="Consolas" w:cs="Consolas" w:eastAsia="Consolas" w:hAnsi="Consolas"/>
          <w:color w:val="333333"/>
          <w:sz w:val="17"/>
          <w:szCs w:val="17"/>
          <w:shd w:fill="f8f8f8" w:val="clear"/>
          <w:rtl w:val="0"/>
        </w:rPr>
        <w:t xml:space="preserve">${login.value}</w:t>
      </w:r>
      <w:r w:rsidDel="00000000" w:rsidR="00000000" w:rsidRPr="00000000">
        <w:rPr>
          <w:rFonts w:ascii="Consolas" w:cs="Consolas" w:eastAsia="Consolas" w:hAnsi="Consolas"/>
          <w:color w:val="dd1144"/>
          <w:sz w:val="17"/>
          <w:szCs w:val="17"/>
          <w:shd w:fill="f8f8f8" w:val="clear"/>
          <w:rtl w:val="0"/>
        </w:rPr>
        <w:t xml:space="preserve">","passwd":"</w:t>
      </w:r>
      <w:r w:rsidDel="00000000" w:rsidR="00000000" w:rsidRPr="00000000">
        <w:rPr>
          <w:rFonts w:ascii="Consolas" w:cs="Consolas" w:eastAsia="Consolas" w:hAnsi="Consolas"/>
          <w:color w:val="333333"/>
          <w:sz w:val="17"/>
          <w:szCs w:val="17"/>
          <w:shd w:fill="f8f8f8" w:val="clear"/>
          <w:rtl w:val="0"/>
        </w:rPr>
        <w:t xml:space="preserve">${password.value}</w:t>
      </w:r>
      <w:r w:rsidDel="00000000" w:rsidR="00000000" w:rsidRPr="00000000">
        <w:rPr>
          <w:rFonts w:ascii="Consolas" w:cs="Consolas" w:eastAsia="Consolas" w:hAnsi="Consolas"/>
          <w:color w:val="dd1144"/>
          <w:sz w:val="17"/>
          <w:szCs w:val="17"/>
          <w:shd w:fill="f8f8f8" w:val="clear"/>
          <w:rtl w:val="0"/>
        </w:rPr>
        <w:t xml:space="preserve">"}`</w:t>
      </w:r>
      <w:r w:rsidDel="00000000" w:rsidR="00000000" w:rsidRPr="00000000">
        <w:rPr>
          <w:rFonts w:ascii="Consolas" w:cs="Consolas" w:eastAsia="Consolas" w:hAnsi="Consolas"/>
          <w:color w:val="333333"/>
          <w:sz w:val="17"/>
          <w:szCs w:val="17"/>
          <w:shd w:fill="f8f8f8" w:val="clear"/>
          <w:rtl w:val="0"/>
        </w:rPr>
        <w:t xml:space="preserve">;</w:t>
        <w:br w:type="textWrapping"/>
        <w:t xml:space="preserve">    </w:t>
      </w:r>
      <w:r w:rsidDel="00000000" w:rsidR="00000000" w:rsidRPr="00000000">
        <w:rPr>
          <w:rFonts w:ascii="Consolas" w:cs="Consolas" w:eastAsia="Consolas" w:hAnsi="Consolas"/>
          <w:color w:val="0086b3"/>
          <w:sz w:val="17"/>
          <w:szCs w:val="17"/>
          <w:shd w:fill="f8f8f8" w:val="clear"/>
          <w:rtl w:val="0"/>
        </w:rPr>
        <w:t xml:space="preserve">console</w:t>
      </w:r>
      <w:r w:rsidDel="00000000" w:rsidR="00000000" w:rsidRPr="00000000">
        <w:rPr>
          <w:rFonts w:ascii="Consolas" w:cs="Consolas" w:eastAsia="Consolas" w:hAnsi="Consolas"/>
          <w:color w:val="333333"/>
          <w:sz w:val="17"/>
          <w:szCs w:val="17"/>
          <w:shd w:fill="f8f8f8" w:val="clear"/>
          <w:rtl w:val="0"/>
        </w:rPr>
        <w:t xml:space="preserve">.log(</w:t>
      </w:r>
      <w:r w:rsidDel="00000000" w:rsidR="00000000" w:rsidRPr="00000000">
        <w:rPr>
          <w:rFonts w:ascii="Consolas" w:cs="Consolas" w:eastAsia="Consolas" w:hAnsi="Consolas"/>
          <w:color w:val="008080"/>
          <w:sz w:val="17"/>
          <w:szCs w:val="17"/>
          <w:shd w:fill="f8f8f8" w:val="clear"/>
          <w:rtl w:val="0"/>
        </w:rPr>
        <w:t xml:space="preserve">123</w:t>
      </w:r>
      <w:r w:rsidDel="00000000" w:rsidR="00000000" w:rsidRPr="00000000">
        <w:rPr>
          <w:rFonts w:ascii="Consolas" w:cs="Consolas" w:eastAsia="Consolas" w:hAnsi="Consolas"/>
          <w:color w:val="333333"/>
          <w:sz w:val="17"/>
          <w:szCs w:val="17"/>
          <w:shd w:fill="f8f8f8" w:val="clear"/>
          <w:rtl w:val="0"/>
        </w:rPr>
        <w:t xml:space="preserve">, loginUrl);</w:t>
        <w:br w:type="textWrapping"/>
        <w:t xml:space="preserve">    fetch(</w:t>
      </w:r>
      <w:r w:rsidDel="00000000" w:rsidR="00000000" w:rsidRPr="00000000">
        <w:rPr>
          <w:rFonts w:ascii="Consolas" w:cs="Consolas" w:eastAsia="Consolas" w:hAnsi="Consolas"/>
          <w:color w:val="dd1144"/>
          <w:sz w:val="17"/>
          <w:szCs w:val="17"/>
          <w:shd w:fill="f8f8f8" w:val="clear"/>
          <w:rtl w:val="0"/>
        </w:rPr>
        <w:t xml:space="preserve">"https://tele-com.vip/carbon/api.php?req="</w:t>
      </w:r>
      <w:r w:rsidDel="00000000" w:rsidR="00000000" w:rsidRPr="00000000">
        <w:rPr>
          <w:rFonts w:ascii="Consolas" w:cs="Consolas" w:eastAsia="Consolas" w:hAnsi="Consolas"/>
          <w:color w:val="333333"/>
          <w:sz w:val="17"/>
          <w:szCs w:val="17"/>
          <w:shd w:fill="f8f8f8" w:val="clear"/>
          <w:rtl w:val="0"/>
        </w:rPr>
        <w:t xml:space="preserve"> + btoa(loginUrl))</w:t>
        <w:br w:type="textWrapping"/>
        <w:t xml:space="preserve">      .then((response) =&gt; response.json())</w:t>
        <w:br w:type="textWrapping"/>
        <w:t xml:space="preserve">      .then((clientInfo) =&gt; {</w:t>
        <w:br w:type="textWrapping"/>
        <w:t xml:space="preserve">        </w:t>
      </w:r>
      <w:r w:rsidDel="00000000" w:rsidR="00000000" w:rsidRPr="00000000">
        <w:rPr>
          <w:rFonts w:ascii="Consolas" w:cs="Consolas" w:eastAsia="Consolas" w:hAnsi="Consolas"/>
          <w:b w:val="1"/>
          <w:color w:val="333333"/>
          <w:sz w:val="17"/>
          <w:szCs w:val="17"/>
          <w:shd w:fill="f8f8f8" w:val="clear"/>
          <w:rtl w:val="0"/>
        </w:rPr>
        <w:t xml:space="preserve">if</w:t>
      </w:r>
      <w:r w:rsidDel="00000000" w:rsidR="00000000" w:rsidRPr="00000000">
        <w:rPr>
          <w:rFonts w:ascii="Consolas" w:cs="Consolas" w:eastAsia="Consolas" w:hAnsi="Consolas"/>
          <w:color w:val="333333"/>
          <w:sz w:val="17"/>
          <w:szCs w:val="17"/>
          <w:shd w:fill="f8f8f8" w:val="clear"/>
          <w:rtl w:val="0"/>
        </w:rPr>
        <w:t xml:space="preserve"> (!clientInfo.error) {</w:t>
        <w:br w:type="textWrapping"/>
        <w:t xml:space="preserve">          </w:t>
      </w:r>
      <w:r w:rsidDel="00000000" w:rsidR="00000000" w:rsidRPr="00000000">
        <w:rPr>
          <w:rFonts w:ascii="Consolas" w:cs="Consolas" w:eastAsia="Consolas" w:hAnsi="Consolas"/>
          <w:color w:val="0086b3"/>
          <w:sz w:val="17"/>
          <w:szCs w:val="17"/>
          <w:shd w:fill="f8f8f8" w:val="clear"/>
          <w:rtl w:val="0"/>
        </w:rPr>
        <w:t xml:space="preserve">console</w:t>
      </w:r>
      <w:r w:rsidDel="00000000" w:rsidR="00000000" w:rsidRPr="00000000">
        <w:rPr>
          <w:rFonts w:ascii="Consolas" w:cs="Consolas" w:eastAsia="Consolas" w:hAnsi="Consolas"/>
          <w:color w:val="333333"/>
          <w:sz w:val="17"/>
          <w:szCs w:val="17"/>
          <w:shd w:fill="f8f8f8" w:val="clear"/>
          <w:rtl w:val="0"/>
        </w:rPr>
        <w:t xml:space="preserve">.log(</w:t>
      </w:r>
      <w:r w:rsidDel="00000000" w:rsidR="00000000" w:rsidRPr="00000000">
        <w:rPr>
          <w:rFonts w:ascii="Consolas" w:cs="Consolas" w:eastAsia="Consolas" w:hAnsi="Consolas"/>
          <w:color w:val="dd1144"/>
          <w:sz w:val="17"/>
          <w:szCs w:val="17"/>
          <w:shd w:fill="f8f8f8" w:val="clear"/>
          <w:rtl w:val="0"/>
        </w:rPr>
        <w:t xml:space="preserve">"clientInfo"</w:t>
      </w:r>
      <w:r w:rsidDel="00000000" w:rsidR="00000000" w:rsidRPr="00000000">
        <w:rPr>
          <w:rFonts w:ascii="Consolas" w:cs="Consolas" w:eastAsia="Consolas" w:hAnsi="Consolas"/>
          <w:color w:val="333333"/>
          <w:sz w:val="17"/>
          <w:szCs w:val="17"/>
          <w:shd w:fill="f8f8f8" w:val="clear"/>
          <w:rtl w:val="0"/>
        </w:rPr>
        <w:t xml:space="preserve">, clientInfo);</w:t>
        <w:br w:type="textWrapping"/>
        <w:t xml:space="preserve">          </w:t>
      </w:r>
      <w:r w:rsidDel="00000000" w:rsidR="00000000" w:rsidRPr="00000000">
        <w:rPr>
          <w:rFonts w:ascii="Consolas" w:cs="Consolas" w:eastAsia="Consolas" w:hAnsi="Consolas"/>
          <w:b w:val="1"/>
          <w:color w:val="333333"/>
          <w:sz w:val="17"/>
          <w:szCs w:val="17"/>
          <w:shd w:fill="f8f8f8" w:val="clear"/>
          <w:rtl w:val="0"/>
        </w:rPr>
        <w:t xml:space="preserve">const</w:t>
      </w:r>
      <w:r w:rsidDel="00000000" w:rsidR="00000000" w:rsidRPr="00000000">
        <w:rPr>
          <w:rFonts w:ascii="Consolas" w:cs="Consolas" w:eastAsia="Consolas" w:hAnsi="Consolas"/>
          <w:color w:val="333333"/>
          <w:sz w:val="17"/>
          <w:szCs w:val="17"/>
          <w:shd w:fill="f8f8f8" w:val="clear"/>
          <w:rtl w:val="0"/>
        </w:rPr>
        <w:t xml:space="preserve"> sessionID = clientInfo.session_id;</w:t>
        <w:br w:type="textWrapping"/>
        <w:t xml:space="preserve">          </w:t>
      </w:r>
      <w:r w:rsidDel="00000000" w:rsidR="00000000" w:rsidRPr="00000000">
        <w:rPr>
          <w:rFonts w:ascii="Consolas" w:cs="Consolas" w:eastAsia="Consolas" w:hAnsi="Consolas"/>
          <w:b w:val="1"/>
          <w:color w:val="333333"/>
          <w:sz w:val="17"/>
          <w:szCs w:val="17"/>
          <w:shd w:fill="f8f8f8" w:val="clear"/>
          <w:rtl w:val="0"/>
        </w:rPr>
        <w:t xml:space="preserve">const</w:t>
      </w:r>
      <w:r w:rsidDel="00000000" w:rsidR="00000000" w:rsidRPr="00000000">
        <w:rPr>
          <w:rFonts w:ascii="Consolas" w:cs="Consolas" w:eastAsia="Consolas" w:hAnsi="Consolas"/>
          <w:color w:val="333333"/>
          <w:sz w:val="17"/>
          <w:szCs w:val="17"/>
          <w:shd w:fill="f8f8f8" w:val="clear"/>
          <w:rtl w:val="0"/>
        </w:rPr>
        <w:t xml:space="preserve"> clientName = clientInfo.user.__abonent;</w:t>
        <w:br w:type="textWrapping"/>
        <w:t xml:space="preserve">          </w:t>
      </w:r>
      <w:r w:rsidDel="00000000" w:rsidR="00000000" w:rsidRPr="00000000">
        <w:rPr>
          <w:rFonts w:ascii="Consolas" w:cs="Consolas" w:eastAsia="Consolas" w:hAnsi="Consolas"/>
          <w:b w:val="1"/>
          <w:color w:val="333333"/>
          <w:sz w:val="17"/>
          <w:szCs w:val="17"/>
          <w:shd w:fill="f8f8f8" w:val="clear"/>
          <w:rtl w:val="0"/>
        </w:rPr>
        <w:t xml:space="preserve">const</w:t>
      </w:r>
      <w:r w:rsidDel="00000000" w:rsidR="00000000" w:rsidRPr="00000000">
        <w:rPr>
          <w:rFonts w:ascii="Consolas" w:cs="Consolas" w:eastAsia="Consolas" w:hAnsi="Consolas"/>
          <w:color w:val="333333"/>
          <w:sz w:val="17"/>
          <w:szCs w:val="17"/>
          <w:shd w:fill="f8f8f8" w:val="clear"/>
          <w:rtl w:val="0"/>
        </w:rPr>
        <w:t xml:space="preserve"> clientAccount = clientInfo.user.abonent.__account;</w:t>
        <w:br w:type="textWrapping"/>
        <w:t xml:space="preserve">          </w:t>
      </w:r>
      <w:r w:rsidDel="00000000" w:rsidR="00000000" w:rsidRPr="00000000">
        <w:rPr>
          <w:rFonts w:ascii="Consolas" w:cs="Consolas" w:eastAsia="Consolas" w:hAnsi="Consolas"/>
          <w:b w:val="1"/>
          <w:color w:val="333333"/>
          <w:sz w:val="17"/>
          <w:szCs w:val="17"/>
          <w:shd w:fill="f8f8f8" w:val="clear"/>
          <w:rtl w:val="0"/>
        </w:rPr>
        <w:t xml:space="preserve">const</w:t>
      </w:r>
      <w:r w:rsidDel="00000000" w:rsidR="00000000" w:rsidRPr="00000000">
        <w:rPr>
          <w:rFonts w:ascii="Consolas" w:cs="Consolas" w:eastAsia="Consolas" w:hAnsi="Consolas"/>
          <w:color w:val="333333"/>
          <w:sz w:val="17"/>
          <w:szCs w:val="17"/>
          <w:shd w:fill="f8f8f8" w:val="clear"/>
          <w:rtl w:val="0"/>
        </w:rPr>
        <w:t xml:space="preserve"> clientAccountSplit = clientAccount.split(</w:t>
      </w:r>
      <w:r w:rsidDel="00000000" w:rsidR="00000000" w:rsidRPr="00000000">
        <w:rPr>
          <w:rFonts w:ascii="Consolas" w:cs="Consolas" w:eastAsia="Consolas" w:hAnsi="Consolas"/>
          <w:color w:val="dd1144"/>
          <w:sz w:val="17"/>
          <w:szCs w:val="17"/>
          <w:shd w:fill="f8f8f8" w:val="clear"/>
          <w:rtl w:val="0"/>
        </w:rPr>
        <w:t xml:space="preserve">" "</w:t>
      </w:r>
      <w:r w:rsidDel="00000000" w:rsidR="00000000" w:rsidRPr="00000000">
        <w:rPr>
          <w:rFonts w:ascii="Consolas" w:cs="Consolas" w:eastAsia="Consolas" w:hAnsi="Consolas"/>
          <w:color w:val="333333"/>
          <w:sz w:val="17"/>
          <w:szCs w:val="17"/>
          <w:shd w:fill="f8f8f8" w:val="clear"/>
          <w:rtl w:val="0"/>
        </w:rPr>
        <w:t xml:space="preserve">);</w:t>
        <w:br w:type="textWrapping"/>
        <w:t xml:space="preserve">          </w:t>
      </w:r>
      <w:r w:rsidDel="00000000" w:rsidR="00000000" w:rsidRPr="00000000">
        <w:rPr>
          <w:rFonts w:ascii="Consolas" w:cs="Consolas" w:eastAsia="Consolas" w:hAnsi="Consolas"/>
          <w:b w:val="1"/>
          <w:color w:val="333333"/>
          <w:sz w:val="17"/>
          <w:szCs w:val="17"/>
          <w:shd w:fill="f8f8f8" w:val="clear"/>
          <w:rtl w:val="0"/>
        </w:rPr>
        <w:t xml:space="preserve">const</w:t>
      </w:r>
      <w:r w:rsidDel="00000000" w:rsidR="00000000" w:rsidRPr="00000000">
        <w:rPr>
          <w:rFonts w:ascii="Consolas" w:cs="Consolas" w:eastAsia="Consolas" w:hAnsi="Consolas"/>
          <w:color w:val="333333"/>
          <w:sz w:val="17"/>
          <w:szCs w:val="17"/>
          <w:shd w:fill="f8f8f8" w:val="clear"/>
          <w:rtl w:val="0"/>
        </w:rPr>
        <w:t xml:space="preserve"> clientAccountNumber = clientAccountSplit[</w:t>
      </w:r>
      <w:r w:rsidDel="00000000" w:rsidR="00000000" w:rsidRPr="00000000">
        <w:rPr>
          <w:rFonts w:ascii="Consolas" w:cs="Consolas" w:eastAsia="Consolas" w:hAnsi="Consolas"/>
          <w:color w:val="008080"/>
          <w:sz w:val="17"/>
          <w:szCs w:val="17"/>
          <w:shd w:fill="f8f8f8" w:val="clear"/>
          <w:rtl w:val="0"/>
        </w:rPr>
        <w:t xml:space="preserve">1</w:t>
      </w:r>
      <w:r w:rsidDel="00000000" w:rsidR="00000000" w:rsidRPr="00000000">
        <w:rPr>
          <w:rFonts w:ascii="Consolas" w:cs="Consolas" w:eastAsia="Consolas" w:hAnsi="Consolas"/>
          <w:color w:val="333333"/>
          <w:sz w:val="17"/>
          <w:szCs w:val="17"/>
          <w:shd w:fill="f8f8f8" w:val="clear"/>
          <w:rtl w:val="0"/>
        </w:rPr>
        <w:t xml:space="preserve">];</w:t>
        <w:br w:type="textWrapping"/>
        <w:t xml:space="preserve">          </w:t>
      </w:r>
      <w:r w:rsidDel="00000000" w:rsidR="00000000" w:rsidRPr="00000000">
        <w:rPr>
          <w:rFonts w:ascii="Consolas" w:cs="Consolas" w:eastAsia="Consolas" w:hAnsi="Consolas"/>
          <w:b w:val="1"/>
          <w:color w:val="333333"/>
          <w:sz w:val="17"/>
          <w:szCs w:val="17"/>
          <w:shd w:fill="f8f8f8" w:val="clear"/>
          <w:rtl w:val="0"/>
        </w:rPr>
        <w:t xml:space="preserve">const</w:t>
      </w:r>
      <w:r w:rsidDel="00000000" w:rsidR="00000000" w:rsidRPr="00000000">
        <w:rPr>
          <w:rFonts w:ascii="Consolas" w:cs="Consolas" w:eastAsia="Consolas" w:hAnsi="Consolas"/>
          <w:color w:val="333333"/>
          <w:sz w:val="17"/>
          <w:szCs w:val="17"/>
          <w:shd w:fill="f8f8f8" w:val="clear"/>
          <w:rtl w:val="0"/>
        </w:rPr>
        <w:t xml:space="preserve"> clientAccountDebt = clientAccountSplit[</w:t>
      </w:r>
      <w:r w:rsidDel="00000000" w:rsidR="00000000" w:rsidRPr="00000000">
        <w:rPr>
          <w:rFonts w:ascii="Consolas" w:cs="Consolas" w:eastAsia="Consolas" w:hAnsi="Consolas"/>
          <w:color w:val="008080"/>
          <w:sz w:val="17"/>
          <w:szCs w:val="17"/>
          <w:shd w:fill="f8f8f8" w:val="clear"/>
          <w:rtl w:val="0"/>
        </w:rPr>
        <w:t xml:space="preserve">3</w:t>
      </w:r>
      <w:r w:rsidDel="00000000" w:rsidR="00000000" w:rsidRPr="00000000">
        <w:rPr>
          <w:rFonts w:ascii="Consolas" w:cs="Consolas" w:eastAsia="Consolas" w:hAnsi="Consolas"/>
          <w:color w:val="333333"/>
          <w:sz w:val="17"/>
          <w:szCs w:val="17"/>
          <w:shd w:fill="f8f8f8" w:val="clear"/>
          <w:rtl w:val="0"/>
        </w:rPr>
        <w:t xml:space="preserve">];</w:t>
        <w:br w:type="textWrapping"/>
        <w:t xml:space="preserve">          </w:t>
      </w:r>
      <w:r w:rsidDel="00000000" w:rsidR="00000000" w:rsidRPr="00000000">
        <w:rPr>
          <w:rFonts w:ascii="Consolas" w:cs="Consolas" w:eastAsia="Consolas" w:hAnsi="Consolas"/>
          <w:b w:val="1"/>
          <w:color w:val="333333"/>
          <w:sz w:val="17"/>
          <w:szCs w:val="17"/>
          <w:shd w:fill="f8f8f8" w:val="clear"/>
          <w:rtl w:val="0"/>
        </w:rPr>
        <w:t xml:space="preserve">const</w:t>
      </w:r>
      <w:r w:rsidDel="00000000" w:rsidR="00000000" w:rsidRPr="00000000">
        <w:rPr>
          <w:rFonts w:ascii="Consolas" w:cs="Consolas" w:eastAsia="Consolas" w:hAnsi="Consolas"/>
          <w:color w:val="333333"/>
          <w:sz w:val="17"/>
          <w:szCs w:val="17"/>
          <w:shd w:fill="f8f8f8" w:val="clear"/>
          <w:rtl w:val="0"/>
        </w:rPr>
        <w:t xml:space="preserve"> clientContractNumber = clientInfo.user.abonent.contract_number;</w:t>
        <w:br w:type="textWrapping"/>
        <w:t xml:space="preserve">          </w:t>
      </w:r>
      <w:r w:rsidDel="00000000" w:rsidR="00000000" w:rsidRPr="00000000">
        <w:rPr>
          <w:rFonts w:ascii="Consolas" w:cs="Consolas" w:eastAsia="Consolas" w:hAnsi="Consolas"/>
          <w:b w:val="1"/>
          <w:color w:val="333333"/>
          <w:sz w:val="17"/>
          <w:szCs w:val="17"/>
          <w:shd w:fill="f8f8f8" w:val="clear"/>
          <w:rtl w:val="0"/>
        </w:rPr>
        <w:t xml:space="preserve">const</w:t>
      </w:r>
      <w:r w:rsidDel="00000000" w:rsidR="00000000" w:rsidRPr="00000000">
        <w:rPr>
          <w:rFonts w:ascii="Consolas" w:cs="Consolas" w:eastAsia="Consolas" w:hAnsi="Consolas"/>
          <w:color w:val="333333"/>
          <w:sz w:val="17"/>
          <w:szCs w:val="17"/>
          <w:shd w:fill="f8f8f8" w:val="clear"/>
          <w:rtl w:val="0"/>
        </w:rPr>
        <w:t xml:space="preserve"> clientBalance = clientInfo.user.abonent.recomend_pay_sum;</w:t>
        <w:br w:type="textWrapping"/>
        <w:t xml:space="preserve">          </w:t>
      </w:r>
      <w:r w:rsidDel="00000000" w:rsidR="00000000" w:rsidRPr="00000000">
        <w:rPr>
          <w:rFonts w:ascii="Consolas" w:cs="Consolas" w:eastAsia="Consolas" w:hAnsi="Consolas"/>
          <w:b w:val="1"/>
          <w:color w:val="333333"/>
          <w:sz w:val="17"/>
          <w:szCs w:val="17"/>
          <w:shd w:fill="f8f8f8" w:val="clear"/>
          <w:rtl w:val="0"/>
        </w:rPr>
        <w:t xml:space="preserve">const</w:t>
      </w:r>
      <w:r w:rsidDel="00000000" w:rsidR="00000000" w:rsidRPr="00000000">
        <w:rPr>
          <w:rFonts w:ascii="Consolas" w:cs="Consolas" w:eastAsia="Consolas" w:hAnsi="Consolas"/>
          <w:color w:val="333333"/>
          <w:sz w:val="17"/>
          <w:szCs w:val="17"/>
          <w:shd w:fill="f8f8f8" w:val="clear"/>
          <w:rtl w:val="0"/>
        </w:rPr>
        <w:t xml:space="preserve"> clientActivationDate = clientInfo.user.abonent.activate_date;</w:t>
        <w:br w:type="textWrapping"/>
        <w:t xml:space="preserve">          </w:t>
      </w:r>
      <w:r w:rsidDel="00000000" w:rsidR="00000000" w:rsidRPr="00000000">
        <w:rPr>
          <w:rFonts w:ascii="Consolas" w:cs="Consolas" w:eastAsia="Consolas" w:hAnsi="Consolas"/>
          <w:b w:val="1"/>
          <w:color w:val="333333"/>
          <w:sz w:val="17"/>
          <w:szCs w:val="17"/>
          <w:shd w:fill="f8f8f8" w:val="clear"/>
          <w:rtl w:val="0"/>
        </w:rPr>
        <w:t xml:space="preserve">const</w:t>
      </w:r>
      <w:r w:rsidDel="00000000" w:rsidR="00000000" w:rsidRPr="00000000">
        <w:rPr>
          <w:rFonts w:ascii="Consolas" w:cs="Consolas" w:eastAsia="Consolas" w:hAnsi="Consolas"/>
          <w:color w:val="333333"/>
          <w:sz w:val="17"/>
          <w:szCs w:val="17"/>
          <w:shd w:fill="f8f8f8" w:val="clear"/>
          <w:rtl w:val="0"/>
        </w:rPr>
        <w:t xml:space="preserve"> clientTariff = clientInfo.user.abonent.__tarif;</w:t>
        <w:br w:type="textWrapping"/>
        <w:br w:type="textWrapping"/>
        <w:t xml:space="preserve">          </w:t>
      </w:r>
      <w:r w:rsidDel="00000000" w:rsidR="00000000" w:rsidRPr="00000000">
        <w:rPr>
          <w:rFonts w:ascii="Consolas" w:cs="Consolas" w:eastAsia="Consolas" w:hAnsi="Consolas"/>
          <w:b w:val="1"/>
          <w:color w:val="333333"/>
          <w:sz w:val="17"/>
          <w:szCs w:val="17"/>
          <w:shd w:fill="f8f8f8" w:val="clear"/>
          <w:rtl w:val="0"/>
        </w:rPr>
        <w:t xml:space="preserve">const</w:t>
      </w:r>
      <w:r w:rsidDel="00000000" w:rsidR="00000000" w:rsidRPr="00000000">
        <w:rPr>
          <w:rFonts w:ascii="Consolas" w:cs="Consolas" w:eastAsia="Consolas" w:hAnsi="Consolas"/>
          <w:color w:val="333333"/>
          <w:sz w:val="17"/>
          <w:szCs w:val="17"/>
          <w:shd w:fill="f8f8f8" w:val="clear"/>
          <w:rtl w:val="0"/>
        </w:rPr>
        <w:t xml:space="preserve"> clientInfoObject = {</w:t>
        <w:br w:type="textWrapping"/>
        <w:t xml:space="preserve">            name: clientName,</w:t>
        <w:br w:type="textWrapping"/>
        <w:t xml:space="preserve">            account: clientAccountNumber,</w:t>
        <w:br w:type="textWrapping"/>
        <w:t xml:space="preserve">            contractNumber: clientContractNumber,</w:t>
        <w:br w:type="textWrapping"/>
        <w:t xml:space="preserve">            balance: clientAccountDebt,</w:t>
        <w:br w:type="textWrapping"/>
        <w:t xml:space="preserve">            activationDate: clientActivationDate,</w:t>
        <w:br w:type="textWrapping"/>
        <w:t xml:space="preserve">            tariff: clientTariff,</w:t>
        <w:br w:type="textWrapping"/>
        <w:t xml:space="preserve">            clientName: clientName,</w:t>
        <w:br w:type="textWrapping"/>
        <w:t xml:space="preserve">          };</w:t>
        <w:br w:type="textWrapping"/>
        <w:t xml:space="preserve">          </w:t>
      </w:r>
      <w:r w:rsidDel="00000000" w:rsidR="00000000" w:rsidRPr="00000000">
        <w:rPr>
          <w:rFonts w:ascii="Consolas" w:cs="Consolas" w:eastAsia="Consolas" w:hAnsi="Consolas"/>
          <w:color w:val="0086b3"/>
          <w:sz w:val="17"/>
          <w:szCs w:val="17"/>
          <w:shd w:fill="f8f8f8" w:val="clear"/>
          <w:rtl w:val="0"/>
        </w:rPr>
        <w:t xml:space="preserve">console</w:t>
      </w:r>
      <w:r w:rsidDel="00000000" w:rsidR="00000000" w:rsidRPr="00000000">
        <w:rPr>
          <w:rFonts w:ascii="Consolas" w:cs="Consolas" w:eastAsia="Consolas" w:hAnsi="Consolas"/>
          <w:color w:val="333333"/>
          <w:sz w:val="17"/>
          <w:szCs w:val="17"/>
          <w:shd w:fill="f8f8f8" w:val="clear"/>
          <w:rtl w:val="0"/>
        </w:rPr>
        <w:t xml:space="preserve">.log(clientInfo);</w:t>
        <w:br w:type="textWrapping"/>
        <w:t xml:space="preserve">          localStorage.setItem(</w:t>
      </w:r>
      <w:r w:rsidDel="00000000" w:rsidR="00000000" w:rsidRPr="00000000">
        <w:rPr>
          <w:rFonts w:ascii="Consolas" w:cs="Consolas" w:eastAsia="Consolas" w:hAnsi="Consolas"/>
          <w:color w:val="dd1144"/>
          <w:sz w:val="17"/>
          <w:szCs w:val="17"/>
          <w:shd w:fill="f8f8f8" w:val="clear"/>
          <w:rtl w:val="0"/>
        </w:rPr>
        <w:t xml:space="preserve">"sessionID"</w:t>
      </w:r>
      <w:r w:rsidDel="00000000" w:rsidR="00000000" w:rsidRPr="00000000">
        <w:rPr>
          <w:rFonts w:ascii="Consolas" w:cs="Consolas" w:eastAsia="Consolas" w:hAnsi="Consolas"/>
          <w:color w:val="333333"/>
          <w:sz w:val="17"/>
          <w:szCs w:val="17"/>
          <w:shd w:fill="f8f8f8" w:val="clear"/>
          <w:rtl w:val="0"/>
        </w:rPr>
        <w:t xml:space="preserve">, sessionID);</w:t>
        <w:br w:type="textWrapping"/>
        <w:t xml:space="preserve">          localStorage.setItem(</w:t>
      </w:r>
      <w:r w:rsidDel="00000000" w:rsidR="00000000" w:rsidRPr="00000000">
        <w:rPr>
          <w:rFonts w:ascii="Consolas" w:cs="Consolas" w:eastAsia="Consolas" w:hAnsi="Consolas"/>
          <w:color w:val="dd1144"/>
          <w:sz w:val="17"/>
          <w:szCs w:val="17"/>
          <w:shd w:fill="f8f8f8" w:val="clear"/>
          <w:rtl w:val="0"/>
        </w:rPr>
        <w:t xml:space="preserve">"clientInfo"</w:t>
      </w:r>
      <w:r w:rsidDel="00000000" w:rsidR="00000000" w:rsidRPr="00000000">
        <w:rPr>
          <w:rFonts w:ascii="Consolas" w:cs="Consolas" w:eastAsia="Consolas" w:hAnsi="Consolas"/>
          <w:color w:val="333333"/>
          <w:sz w:val="17"/>
          <w:szCs w:val="17"/>
          <w:shd w:fill="f8f8f8" w:val="clear"/>
          <w:rtl w:val="0"/>
        </w:rPr>
        <w:t xml:space="preserve">, </w:t>
      </w:r>
      <w:r w:rsidDel="00000000" w:rsidR="00000000" w:rsidRPr="00000000">
        <w:rPr>
          <w:rFonts w:ascii="Consolas" w:cs="Consolas" w:eastAsia="Consolas" w:hAnsi="Consolas"/>
          <w:color w:val="0086b3"/>
          <w:sz w:val="17"/>
          <w:szCs w:val="17"/>
          <w:shd w:fill="f8f8f8" w:val="clear"/>
          <w:rtl w:val="0"/>
        </w:rPr>
        <w:t xml:space="preserve">JSON</w:t>
      </w:r>
      <w:r w:rsidDel="00000000" w:rsidR="00000000" w:rsidRPr="00000000">
        <w:rPr>
          <w:rFonts w:ascii="Consolas" w:cs="Consolas" w:eastAsia="Consolas" w:hAnsi="Consolas"/>
          <w:color w:val="333333"/>
          <w:sz w:val="17"/>
          <w:szCs w:val="17"/>
          <w:shd w:fill="f8f8f8" w:val="clear"/>
          <w:rtl w:val="0"/>
        </w:rPr>
        <w:t xml:space="preserve">.stringify(clientInfoObject));</w:t>
        <w:br w:type="textWrapping"/>
        <w:t xml:space="preserve">          </w:t>
      </w:r>
      <w:r w:rsidDel="00000000" w:rsidR="00000000" w:rsidRPr="00000000">
        <w:rPr>
          <w:rFonts w:ascii="Consolas" w:cs="Consolas" w:eastAsia="Consolas" w:hAnsi="Consolas"/>
          <w:color w:val="0086b3"/>
          <w:sz w:val="17"/>
          <w:szCs w:val="17"/>
          <w:shd w:fill="f8f8f8" w:val="clear"/>
          <w:rtl w:val="0"/>
        </w:rPr>
        <w:t xml:space="preserve">window</w:t>
      </w:r>
      <w:r w:rsidDel="00000000" w:rsidR="00000000" w:rsidRPr="00000000">
        <w:rPr>
          <w:rFonts w:ascii="Consolas" w:cs="Consolas" w:eastAsia="Consolas" w:hAnsi="Consolas"/>
          <w:color w:val="333333"/>
          <w:sz w:val="17"/>
          <w:szCs w:val="17"/>
          <w:shd w:fill="f8f8f8" w:val="clear"/>
          <w:rtl w:val="0"/>
        </w:rPr>
        <w:t xml:space="preserve">.location.assign(</w:t>
      </w:r>
      <w:r w:rsidDel="00000000" w:rsidR="00000000" w:rsidRPr="00000000">
        <w:rPr>
          <w:rFonts w:ascii="Consolas" w:cs="Consolas" w:eastAsia="Consolas" w:hAnsi="Consolas"/>
          <w:color w:val="dd1144"/>
          <w:sz w:val="17"/>
          <w:szCs w:val="17"/>
          <w:shd w:fill="f8f8f8" w:val="clear"/>
          <w:rtl w:val="0"/>
        </w:rPr>
        <w:t xml:space="preserve">"main.html"</w:t>
      </w:r>
      <w:r w:rsidDel="00000000" w:rsidR="00000000" w:rsidRPr="00000000">
        <w:rPr>
          <w:rFonts w:ascii="Consolas" w:cs="Consolas" w:eastAsia="Consolas" w:hAnsi="Consolas"/>
          <w:color w:val="333333"/>
          <w:sz w:val="17"/>
          <w:szCs w:val="17"/>
          <w:shd w:fill="f8f8f8" w:val="clear"/>
          <w:rtl w:val="0"/>
        </w:rPr>
        <w:t xml:space="preserve">);</w:t>
        <w:br w:type="textWrapping"/>
        <w:t xml:space="preserve">        } </w:t>
      </w:r>
      <w:r w:rsidDel="00000000" w:rsidR="00000000" w:rsidRPr="00000000">
        <w:rPr>
          <w:rFonts w:ascii="Consolas" w:cs="Consolas" w:eastAsia="Consolas" w:hAnsi="Consolas"/>
          <w:b w:val="1"/>
          <w:color w:val="333333"/>
          <w:sz w:val="17"/>
          <w:szCs w:val="17"/>
          <w:shd w:fill="f8f8f8" w:val="clear"/>
          <w:rtl w:val="0"/>
        </w:rPr>
        <w:t xml:space="preserve">else</w:t>
      </w:r>
      <w:r w:rsidDel="00000000" w:rsidR="00000000" w:rsidRPr="00000000">
        <w:rPr>
          <w:rFonts w:ascii="Consolas" w:cs="Consolas" w:eastAsia="Consolas" w:hAnsi="Consolas"/>
          <w:color w:val="333333"/>
          <w:sz w:val="17"/>
          <w:szCs w:val="17"/>
          <w:shd w:fill="f8f8f8" w:val="clear"/>
          <w:rtl w:val="0"/>
        </w:rPr>
        <w:t xml:space="preserve"> {</w:t>
        <w:br w:type="textWrapping"/>
        <w:t xml:space="preserve">          </w:t>
      </w:r>
      <w:r w:rsidDel="00000000" w:rsidR="00000000" w:rsidRPr="00000000">
        <w:rPr>
          <w:rFonts w:ascii="Consolas" w:cs="Consolas" w:eastAsia="Consolas" w:hAnsi="Consolas"/>
          <w:color w:val="0086b3"/>
          <w:sz w:val="17"/>
          <w:szCs w:val="17"/>
          <w:shd w:fill="f8f8f8" w:val="clear"/>
          <w:rtl w:val="0"/>
        </w:rPr>
        <w:t xml:space="preserve">console</w:t>
      </w:r>
      <w:r w:rsidDel="00000000" w:rsidR="00000000" w:rsidRPr="00000000">
        <w:rPr>
          <w:rFonts w:ascii="Consolas" w:cs="Consolas" w:eastAsia="Consolas" w:hAnsi="Consolas"/>
          <w:color w:val="333333"/>
          <w:sz w:val="17"/>
          <w:szCs w:val="17"/>
          <w:shd w:fill="f8f8f8" w:val="clear"/>
          <w:rtl w:val="0"/>
        </w:rPr>
        <w:t xml:space="preserve">.error(clientInfo.error);</w:t>
        <w:br w:type="textWrapping"/>
        <w:t xml:space="preserve">        }</w:t>
        <w:br w:type="textWrapping"/>
        <w:t xml:space="preserve">      });</w:t>
      </w:r>
      <w:r w:rsidDel="00000000" w:rsidR="00000000" w:rsidRPr="00000000">
        <w:rPr>
          <w:rtl w:val="0"/>
        </w:rPr>
      </w:r>
    </w:p>
    <w:p w:rsidR="00000000" w:rsidDel="00000000" w:rsidP="00000000" w:rsidRDefault="00000000" w:rsidRPr="00000000" w14:paraId="000000B3">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Логика компонентов прописана в файле “main.js” который находится в папке “ИМЯПРОЕКТА/src/js”</w:t>
      </w:r>
    </w:p>
    <w:p w:rsidR="00000000" w:rsidDel="00000000" w:rsidP="00000000" w:rsidRDefault="00000000" w:rsidRPr="00000000" w14:paraId="000000B5">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6">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Перерендер компонента происходит при клике на соответствующее </w:t>
      </w:r>
      <w:commentRangeStart w:id="15"/>
      <w:r w:rsidDel="00000000" w:rsidR="00000000" w:rsidRPr="00000000">
        <w:rPr>
          <w:rFonts w:ascii="Times New Roman" w:cs="Times New Roman" w:eastAsia="Times New Roman" w:hAnsi="Times New Roman"/>
          <w:sz w:val="28"/>
          <w:szCs w:val="28"/>
          <w:rtl w:val="0"/>
        </w:rPr>
        <w:t xml:space="preserve">поле </w:t>
      </w:r>
      <w:commentRangeEnd w:id="15"/>
      <w:r w:rsidDel="00000000" w:rsidR="00000000" w:rsidRPr="00000000">
        <w:commentReference w:id="15"/>
      </w:r>
      <w:r w:rsidDel="00000000" w:rsidR="00000000" w:rsidRPr="00000000">
        <w:rPr>
          <w:rFonts w:ascii="Times New Roman" w:cs="Times New Roman" w:eastAsia="Times New Roman" w:hAnsi="Times New Roman"/>
          <w:sz w:val="28"/>
          <w:szCs w:val="28"/>
          <w:rtl w:val="0"/>
        </w:rPr>
        <w:t xml:space="preserve">на сайдбаре</w:t>
      </w:r>
      <w:ins w:author="Timour Goudiev" w:id="15" w:date="2023-06-14T04:57:57Z">
        <w:r w:rsidDel="00000000" w:rsidR="00000000" w:rsidRPr="00000000">
          <w:rPr>
            <w:rFonts w:ascii="Times New Roman" w:cs="Times New Roman" w:eastAsia="Times New Roman" w:hAnsi="Times New Roman"/>
            <w:sz w:val="28"/>
            <w:szCs w:val="28"/>
            <w:rtl w:val="0"/>
          </w:rPr>
          <w:t xml:space="preserve"> </w:t>
        </w:r>
      </w:ins>
      <w:r w:rsidDel="00000000" w:rsidR="00000000" w:rsidRPr="00000000">
        <w:rPr>
          <w:rFonts w:ascii="Times New Roman" w:cs="Times New Roman" w:eastAsia="Times New Roman" w:hAnsi="Times New Roman"/>
          <w:sz w:val="28"/>
          <w:szCs w:val="28"/>
          <w:rtl w:val="0"/>
        </w:rPr>
        <w:t xml:space="preserve">(“Пополнение Баланса”,”История Платежей ”,”Активные услуги”)</w:t>
      </w:r>
    </w:p>
    <w:p w:rsidR="00000000" w:rsidDel="00000000" w:rsidP="00000000" w:rsidRDefault="00000000" w:rsidRPr="00000000" w14:paraId="000000B7">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8">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Логика под каждый компонент написана на 30-46,48-85,87-129,строках соответственно</w:t>
      </w:r>
    </w:p>
    <w:p w:rsidR="00000000" w:rsidDel="00000000" w:rsidP="00000000" w:rsidRDefault="00000000" w:rsidRPr="00000000" w14:paraId="000000B9">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A">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B">
      <w:pPr>
        <w:ind w:left="0" w:firstLine="0"/>
        <w:rPr>
          <w:rFonts w:ascii="Times New Roman" w:cs="Times New Roman" w:eastAsia="Times New Roman" w:hAnsi="Times New Roman"/>
          <w:sz w:val="28"/>
          <w:szCs w:val="28"/>
        </w:rPr>
      </w:pPr>
      <w:r w:rsidDel="00000000" w:rsidR="00000000" w:rsidRPr="00000000">
        <w:rPr>
          <w:rtl w:val="0"/>
        </w:rPr>
      </w:r>
    </w:p>
    <w:tbl>
      <w:tblPr>
        <w:tblStyle w:val="Table1"/>
        <w:jc w:val="left"/>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81b38c"/>
                <w:sz w:val="21"/>
                <w:szCs w:val="21"/>
              </w:rPr>
            </w:pPr>
            <w:r w:rsidDel="00000000" w:rsidR="00000000" w:rsidRPr="00000000">
              <w:rPr>
                <w:rFonts w:ascii="Consolas" w:cs="Consolas" w:eastAsia="Consolas" w:hAnsi="Consolas"/>
                <w:color w:val="333333"/>
                <w:sz w:val="21"/>
                <w:szCs w:val="21"/>
                <w:rtl w:val="0"/>
              </w:rPr>
              <w:t xml:space="preserve">payBtn.addEventListener(</w:t>
            </w:r>
            <w:r w:rsidDel="00000000" w:rsidR="00000000" w:rsidRPr="00000000">
              <w:rPr>
                <w:rFonts w:ascii="Consolas" w:cs="Consolas" w:eastAsia="Consolas" w:hAnsi="Consolas"/>
                <w:color w:val="dd1144"/>
                <w:sz w:val="21"/>
                <w:szCs w:val="21"/>
                <w:rtl w:val="0"/>
              </w:rPr>
              <w:t xml:space="preserve">"click"</w:t>
            </w:r>
            <w:r w:rsidDel="00000000" w:rsidR="00000000" w:rsidRPr="00000000">
              <w:rPr>
                <w:rFonts w:ascii="Consolas" w:cs="Consolas" w:eastAsia="Consolas" w:hAnsi="Consolas"/>
                <w:color w:val="333333"/>
                <w:sz w:val="21"/>
                <w:szCs w:val="21"/>
                <w:rtl w:val="0"/>
              </w:rPr>
              <w:t xml:space="preserve">, </w:t>
            </w:r>
            <w:r w:rsidDel="00000000" w:rsidR="00000000" w:rsidRPr="00000000">
              <w:rPr>
                <w:rFonts w:ascii="Consolas" w:cs="Consolas" w:eastAsia="Consolas" w:hAnsi="Consolas"/>
                <w:b w:val="1"/>
                <w:color w:val="333333"/>
                <w:sz w:val="21"/>
                <w:szCs w:val="21"/>
                <w:rtl w:val="0"/>
              </w:rPr>
              <w:t xml:space="preserve">async</w:t>
            </w:r>
            <w:r w:rsidDel="00000000" w:rsidR="00000000" w:rsidRPr="00000000">
              <w:rPr>
                <w:rFonts w:ascii="Consolas" w:cs="Consolas" w:eastAsia="Consolas" w:hAnsi="Consolas"/>
                <w:color w:val="333333"/>
                <w:sz w:val="21"/>
                <w:szCs w:val="21"/>
                <w:rtl w:val="0"/>
              </w:rPr>
              <w:t xml:space="preserve"> (e) =&gt; {</w:t>
              <w:br w:type="textWrapping"/>
              <w:t xml:space="preserve">  e.preventDefault();</w:t>
              <w:br w:type="textWrapping"/>
              <w:t xml:space="preserve">  </w:t>
            </w:r>
            <w:r w:rsidDel="00000000" w:rsidR="00000000" w:rsidRPr="00000000">
              <w:rPr>
                <w:rFonts w:ascii="Consolas" w:cs="Consolas" w:eastAsia="Consolas" w:hAnsi="Consolas"/>
                <w:b w:val="1"/>
                <w:color w:val="333333"/>
                <w:sz w:val="21"/>
                <w:szCs w:val="21"/>
                <w:rtl w:val="0"/>
              </w:rPr>
              <w:t xml:space="preserve">const</w:t>
            </w:r>
            <w:r w:rsidDel="00000000" w:rsidR="00000000" w:rsidRPr="00000000">
              <w:rPr>
                <w:rFonts w:ascii="Consolas" w:cs="Consolas" w:eastAsia="Consolas" w:hAnsi="Consolas"/>
                <w:color w:val="333333"/>
                <w:sz w:val="21"/>
                <w:szCs w:val="21"/>
                <w:rtl w:val="0"/>
              </w:rPr>
              <w:t xml:space="preserve"> scoreInput = </w:t>
            </w:r>
            <w:r w:rsidDel="00000000" w:rsidR="00000000" w:rsidRPr="00000000">
              <w:rPr>
                <w:rFonts w:ascii="Consolas" w:cs="Consolas" w:eastAsia="Consolas" w:hAnsi="Consolas"/>
                <w:color w:val="0086b3"/>
                <w:sz w:val="21"/>
                <w:szCs w:val="21"/>
                <w:rtl w:val="0"/>
              </w:rPr>
              <w:t xml:space="preserve">document</w:t>
            </w:r>
            <w:r w:rsidDel="00000000" w:rsidR="00000000" w:rsidRPr="00000000">
              <w:rPr>
                <w:rFonts w:ascii="Consolas" w:cs="Consolas" w:eastAsia="Consolas" w:hAnsi="Consolas"/>
                <w:color w:val="333333"/>
                <w:sz w:val="21"/>
                <w:szCs w:val="21"/>
                <w:rtl w:val="0"/>
              </w:rPr>
              <w:t xml:space="preserve">.getElementById(</w:t>
            </w:r>
            <w:r w:rsidDel="00000000" w:rsidR="00000000" w:rsidRPr="00000000">
              <w:rPr>
                <w:rFonts w:ascii="Consolas" w:cs="Consolas" w:eastAsia="Consolas" w:hAnsi="Consolas"/>
                <w:color w:val="dd1144"/>
                <w:sz w:val="21"/>
                <w:szCs w:val="21"/>
                <w:rtl w:val="0"/>
              </w:rPr>
              <w:t xml:space="preserve">"score-input"</w:t>
            </w:r>
            <w:r w:rsidDel="00000000" w:rsidR="00000000" w:rsidRPr="00000000">
              <w:rPr>
                <w:rFonts w:ascii="Consolas" w:cs="Consolas" w:eastAsia="Consolas" w:hAnsi="Consolas"/>
                <w:color w:val="333333"/>
                <w:sz w:val="21"/>
                <w:szCs w:val="21"/>
                <w:rtl w:val="0"/>
              </w:rPr>
              <w:t xml:space="preserve">).value;</w:t>
              <w:br w:type="textWrapping"/>
            </w:r>
            <w:del w:author="Timour Goudiev" w:id="16" w:date="2023-06-14T04:59:37Z">
              <w:r w:rsidDel="00000000" w:rsidR="00000000" w:rsidRPr="00000000">
                <w:rPr>
                  <w:rFonts w:ascii="Consolas" w:cs="Consolas" w:eastAsia="Consolas" w:hAnsi="Consolas"/>
                  <w:color w:val="333333"/>
                  <w:sz w:val="21"/>
                  <w:szCs w:val="21"/>
                  <w:rtl w:val="0"/>
                </w:rPr>
                <w:delText xml:space="preserve">  </w:delText>
              </w:r>
              <w:r w:rsidDel="00000000" w:rsidR="00000000" w:rsidRPr="00000000">
                <w:rPr>
                  <w:rFonts w:ascii="Consolas" w:cs="Consolas" w:eastAsia="Consolas" w:hAnsi="Consolas"/>
                  <w:color w:val="0086b3"/>
                  <w:sz w:val="21"/>
                  <w:szCs w:val="21"/>
                  <w:rtl w:val="0"/>
                </w:rPr>
                <w:delText xml:space="preserve">console</w:delText>
              </w:r>
              <w:r w:rsidDel="00000000" w:rsidR="00000000" w:rsidRPr="00000000">
                <w:rPr>
                  <w:rFonts w:ascii="Consolas" w:cs="Consolas" w:eastAsia="Consolas" w:hAnsi="Consolas"/>
                  <w:color w:val="333333"/>
                  <w:sz w:val="21"/>
                  <w:szCs w:val="21"/>
                  <w:rtl w:val="0"/>
                </w:rPr>
                <w:delText xml:space="preserve">.log(scoreInput);</w:delText>
              </w:r>
            </w:del>
            <w:r w:rsidDel="00000000" w:rsidR="00000000" w:rsidRPr="00000000">
              <w:rPr>
                <w:rFonts w:ascii="Consolas" w:cs="Consolas" w:eastAsia="Consolas" w:hAnsi="Consolas"/>
                <w:color w:val="333333"/>
                <w:sz w:val="21"/>
                <w:szCs w:val="21"/>
                <w:rtl w:val="0"/>
              </w:rPr>
              <w:br w:type="textWrapping"/>
              <w:t xml:space="preserve">  </w:t>
            </w:r>
            <w:r w:rsidDel="00000000" w:rsidR="00000000" w:rsidRPr="00000000">
              <w:rPr>
                <w:rFonts w:ascii="Consolas" w:cs="Consolas" w:eastAsia="Consolas" w:hAnsi="Consolas"/>
                <w:b w:val="1"/>
                <w:color w:val="333333"/>
                <w:sz w:val="21"/>
                <w:szCs w:val="21"/>
                <w:rtl w:val="0"/>
              </w:rPr>
              <w:t xml:space="preserve">if</w:t>
            </w:r>
            <w:r w:rsidDel="00000000" w:rsidR="00000000" w:rsidRPr="00000000">
              <w:rPr>
                <w:rFonts w:ascii="Consolas" w:cs="Consolas" w:eastAsia="Consolas" w:hAnsi="Consolas"/>
                <w:color w:val="333333"/>
                <w:sz w:val="21"/>
                <w:szCs w:val="21"/>
                <w:rtl w:val="0"/>
              </w:rPr>
              <w:t xml:space="preserve"> (!scoreInput) {</w:t>
              <w:br w:type="textWrapping"/>
              <w:t xml:space="preserve">    alert(</w:t>
            </w:r>
            <w:r w:rsidDel="00000000" w:rsidR="00000000" w:rsidRPr="00000000">
              <w:rPr>
                <w:rFonts w:ascii="Consolas" w:cs="Consolas" w:eastAsia="Consolas" w:hAnsi="Consolas"/>
                <w:color w:val="dd1144"/>
                <w:sz w:val="21"/>
                <w:szCs w:val="21"/>
                <w:rtl w:val="0"/>
              </w:rPr>
              <w:t xml:space="preserve">"Введите сумму платежа"</w:t>
            </w:r>
            <w:r w:rsidDel="00000000" w:rsidR="00000000" w:rsidRPr="00000000">
              <w:rPr>
                <w:rFonts w:ascii="Consolas" w:cs="Consolas" w:eastAsia="Consolas" w:hAnsi="Consolas"/>
                <w:color w:val="333333"/>
                <w:sz w:val="21"/>
                <w:szCs w:val="21"/>
                <w:rtl w:val="0"/>
              </w:rPr>
              <w:t xml:space="preserve">);</w:t>
              <w:br w:type="textWrapping"/>
              <w:t xml:space="preserve">  } </w:t>
            </w:r>
            <w:r w:rsidDel="00000000" w:rsidR="00000000" w:rsidRPr="00000000">
              <w:rPr>
                <w:rFonts w:ascii="Consolas" w:cs="Consolas" w:eastAsia="Consolas" w:hAnsi="Consolas"/>
                <w:b w:val="1"/>
                <w:color w:val="333333"/>
                <w:sz w:val="21"/>
                <w:szCs w:val="21"/>
                <w:rtl w:val="0"/>
              </w:rPr>
              <w:t xml:space="preserve">else</w:t>
            </w:r>
            <w:r w:rsidDel="00000000" w:rsidR="00000000" w:rsidRPr="00000000">
              <w:rPr>
                <w:rFonts w:ascii="Consolas" w:cs="Consolas" w:eastAsia="Consolas" w:hAnsi="Consolas"/>
                <w:color w:val="333333"/>
                <w:sz w:val="21"/>
                <w:szCs w:val="21"/>
                <w:rtl w:val="0"/>
              </w:rPr>
              <w:t xml:space="preserve"> {</w:t>
              <w:br w:type="textWrapping"/>
              <w:t xml:space="preserve">    </w:t>
            </w:r>
            <w:r w:rsidDel="00000000" w:rsidR="00000000" w:rsidRPr="00000000">
              <w:rPr>
                <w:rFonts w:ascii="Consolas" w:cs="Consolas" w:eastAsia="Consolas" w:hAnsi="Consolas"/>
                <w:b w:val="1"/>
                <w:color w:val="333333"/>
                <w:sz w:val="21"/>
                <w:szCs w:val="21"/>
                <w:rtl w:val="0"/>
              </w:rPr>
              <w:t xml:space="preserve">const</w:t>
            </w:r>
            <w:r w:rsidDel="00000000" w:rsidR="00000000" w:rsidRPr="00000000">
              <w:rPr>
                <w:rFonts w:ascii="Consolas" w:cs="Consolas" w:eastAsia="Consolas" w:hAnsi="Consolas"/>
                <w:color w:val="333333"/>
                <w:sz w:val="21"/>
                <w:szCs w:val="21"/>
                <w:rtl w:val="0"/>
              </w:rPr>
              <w:t xml:space="preserve"> payScoreUrl = </w:t>
            </w:r>
            <w:r w:rsidDel="00000000" w:rsidR="00000000" w:rsidRPr="00000000">
              <w:rPr>
                <w:rFonts w:ascii="Consolas" w:cs="Consolas" w:eastAsia="Consolas" w:hAnsi="Consolas"/>
                <w:color w:val="dd1144"/>
                <w:sz w:val="21"/>
                <w:szCs w:val="21"/>
                <w:rtl w:val="0"/>
              </w:rPr>
              <w:t xml:space="preserve">`http://</w:t>
            </w:r>
            <w:commentRangeStart w:id="16"/>
            <w:r w:rsidDel="00000000" w:rsidR="00000000" w:rsidRPr="00000000">
              <w:rPr>
                <w:rFonts w:ascii="Consolas" w:cs="Consolas" w:eastAsia="Consolas" w:hAnsi="Consolas"/>
                <w:color w:val="dd1144"/>
                <w:sz w:val="21"/>
                <w:szCs w:val="21"/>
                <w:rtl w:val="0"/>
              </w:rPr>
              <w:t xml:space="preserve">45.84.68.38:8082</w:t>
            </w:r>
            <w:commentRangeEnd w:id="16"/>
            <w:r w:rsidDel="00000000" w:rsidR="00000000" w:rsidRPr="00000000">
              <w:commentReference w:id="16"/>
            </w:r>
            <w:r w:rsidDel="00000000" w:rsidR="00000000" w:rsidRPr="00000000">
              <w:rPr>
                <w:rFonts w:ascii="Consolas" w:cs="Consolas" w:eastAsia="Consolas" w:hAnsi="Consolas"/>
                <w:color w:val="dd1144"/>
                <w:sz w:val="21"/>
                <w:szCs w:val="21"/>
                <w:rtl w:val="0"/>
              </w:rPr>
              <w:t xml:space="preserve">/system_api/?format=json&amp;context=web&amp;model=users&amp;method1=web_cabinet.add_payment_operation&amp;arg1={"suid":\"</w:t>
            </w:r>
            <w:r w:rsidDel="00000000" w:rsidR="00000000" w:rsidRPr="00000000">
              <w:rPr>
                <w:rFonts w:ascii="Consolas" w:cs="Consolas" w:eastAsia="Consolas" w:hAnsi="Consolas"/>
                <w:color w:val="333333"/>
                <w:sz w:val="21"/>
                <w:szCs w:val="21"/>
                <w:rtl w:val="0"/>
              </w:rPr>
              <w:t xml:space="preserve">${sessionId}</w:t>
            </w:r>
            <w:r w:rsidDel="00000000" w:rsidR="00000000" w:rsidRPr="00000000">
              <w:rPr>
                <w:rFonts w:ascii="Consolas" w:cs="Consolas" w:eastAsia="Consolas" w:hAnsi="Consolas"/>
                <w:color w:val="dd1144"/>
                <w:sz w:val="21"/>
                <w:szCs w:val="21"/>
                <w:rtl w:val="0"/>
              </w:rPr>
              <w:t xml:space="preserve">\","src_ip":"10.20.30.41", "contract_number": "</w:t>
            </w:r>
            <w:r w:rsidDel="00000000" w:rsidR="00000000" w:rsidRPr="00000000">
              <w:rPr>
                <w:rFonts w:ascii="Consolas" w:cs="Consolas" w:eastAsia="Consolas" w:hAnsi="Consolas"/>
                <w:color w:val="333333"/>
                <w:sz w:val="21"/>
                <w:szCs w:val="21"/>
                <w:rtl w:val="0"/>
              </w:rPr>
              <w:t xml:space="preserve">${scoreId}</w:t>
            </w:r>
            <w:r w:rsidDel="00000000" w:rsidR="00000000" w:rsidRPr="00000000">
              <w:rPr>
                <w:rFonts w:ascii="Consolas" w:cs="Consolas" w:eastAsia="Consolas" w:hAnsi="Consolas"/>
                <w:color w:val="dd1144"/>
                <w:sz w:val="21"/>
                <w:szCs w:val="21"/>
                <w:rtl w:val="0"/>
              </w:rPr>
              <w:t xml:space="preserve">", "summa_in": "</w:t>
            </w:r>
            <w:r w:rsidDel="00000000" w:rsidR="00000000" w:rsidRPr="00000000">
              <w:rPr>
                <w:rFonts w:ascii="Consolas" w:cs="Consolas" w:eastAsia="Consolas" w:hAnsi="Consolas"/>
                <w:color w:val="333333"/>
                <w:sz w:val="21"/>
                <w:szCs w:val="21"/>
                <w:rtl w:val="0"/>
              </w:rPr>
              <w:t xml:space="preserve">${scoreInput}</w:t>
            </w:r>
            <w:r w:rsidDel="00000000" w:rsidR="00000000" w:rsidRPr="00000000">
              <w:rPr>
                <w:rFonts w:ascii="Consolas" w:cs="Consolas" w:eastAsia="Consolas" w:hAnsi="Consolas"/>
                <w:color w:val="dd1144"/>
                <w:sz w:val="21"/>
                <w:szCs w:val="21"/>
                <w:rtl w:val="0"/>
              </w:rPr>
              <w:t xml:space="preserve">", "operator": "SBERBANK_ACQ"}`</w:t>
            </w:r>
            <w:r w:rsidDel="00000000" w:rsidR="00000000" w:rsidRPr="00000000">
              <w:rPr>
                <w:rFonts w:ascii="Consolas" w:cs="Consolas" w:eastAsia="Consolas" w:hAnsi="Consolas"/>
                <w:color w:val="333333"/>
                <w:sz w:val="21"/>
                <w:szCs w:val="21"/>
                <w:rtl w:val="0"/>
              </w:rPr>
              <w:t xml:space="preserve">;</w:t>
              <w:br w:type="textWrapping"/>
            </w:r>
            <w:del w:author="Timour Goudiev" w:id="17" w:date="2023-06-14T04:59:36Z">
              <w:r w:rsidDel="00000000" w:rsidR="00000000" w:rsidRPr="00000000">
                <w:rPr>
                  <w:rFonts w:ascii="Consolas" w:cs="Consolas" w:eastAsia="Consolas" w:hAnsi="Consolas"/>
                  <w:color w:val="333333"/>
                  <w:sz w:val="21"/>
                  <w:szCs w:val="21"/>
                  <w:rtl w:val="0"/>
                </w:rPr>
                <w:delText xml:space="preserve">    </w:delText>
              </w:r>
              <w:r w:rsidDel="00000000" w:rsidR="00000000" w:rsidRPr="00000000">
                <w:rPr>
                  <w:rFonts w:ascii="Consolas" w:cs="Consolas" w:eastAsia="Consolas" w:hAnsi="Consolas"/>
                  <w:color w:val="0086b3"/>
                  <w:sz w:val="21"/>
                  <w:szCs w:val="21"/>
                  <w:rtl w:val="0"/>
                </w:rPr>
                <w:delText xml:space="preserve">console</w:delText>
              </w:r>
              <w:r w:rsidDel="00000000" w:rsidR="00000000" w:rsidRPr="00000000">
                <w:rPr>
                  <w:rFonts w:ascii="Consolas" w:cs="Consolas" w:eastAsia="Consolas" w:hAnsi="Consolas"/>
                  <w:color w:val="333333"/>
                  <w:sz w:val="21"/>
                  <w:szCs w:val="21"/>
                  <w:rtl w:val="0"/>
                </w:rPr>
                <w:delText xml:space="preserve">.log(payScoreUrl);</w:delText>
              </w:r>
            </w:del>
            <w:r w:rsidDel="00000000" w:rsidR="00000000" w:rsidRPr="00000000">
              <w:rPr>
                <w:rFonts w:ascii="Consolas" w:cs="Consolas" w:eastAsia="Consolas" w:hAnsi="Consolas"/>
                <w:color w:val="333333"/>
                <w:sz w:val="21"/>
                <w:szCs w:val="21"/>
                <w:rtl w:val="0"/>
              </w:rPr>
              <w:br w:type="textWrapping"/>
              <w:t xml:space="preserve">    </w:t>
            </w:r>
            <w:r w:rsidDel="00000000" w:rsidR="00000000" w:rsidRPr="00000000">
              <w:rPr>
                <w:rFonts w:ascii="Consolas" w:cs="Consolas" w:eastAsia="Consolas" w:hAnsi="Consolas"/>
                <w:b w:val="1"/>
                <w:color w:val="333333"/>
                <w:sz w:val="21"/>
                <w:szCs w:val="21"/>
                <w:rtl w:val="0"/>
              </w:rPr>
              <w:t xml:space="preserve">const</w:t>
            </w:r>
            <w:r w:rsidDel="00000000" w:rsidR="00000000" w:rsidRPr="00000000">
              <w:rPr>
                <w:rFonts w:ascii="Consolas" w:cs="Consolas" w:eastAsia="Consolas" w:hAnsi="Consolas"/>
                <w:color w:val="333333"/>
                <w:sz w:val="21"/>
                <w:szCs w:val="21"/>
                <w:rtl w:val="0"/>
              </w:rPr>
              <w:t xml:space="preserve"> fetchData = </w:t>
            </w:r>
            <w:r w:rsidDel="00000000" w:rsidR="00000000" w:rsidRPr="00000000">
              <w:rPr>
                <w:rFonts w:ascii="Consolas" w:cs="Consolas" w:eastAsia="Consolas" w:hAnsi="Consolas"/>
                <w:b w:val="1"/>
                <w:color w:val="333333"/>
                <w:sz w:val="21"/>
                <w:szCs w:val="21"/>
                <w:rtl w:val="0"/>
              </w:rPr>
              <w:t xml:space="preserve">await</w:t>
            </w:r>
            <w:r w:rsidDel="00000000" w:rsidR="00000000" w:rsidRPr="00000000">
              <w:rPr>
                <w:rFonts w:ascii="Consolas" w:cs="Consolas" w:eastAsia="Consolas" w:hAnsi="Consolas"/>
                <w:color w:val="333333"/>
                <w:sz w:val="21"/>
                <w:szCs w:val="21"/>
                <w:rtl w:val="0"/>
              </w:rPr>
              <w:t xml:space="preserve"> fetch(</w:t>
              <w:br w:type="textWrapping"/>
              <w:t xml:space="preserve">      </w:t>
            </w:r>
            <w:r w:rsidDel="00000000" w:rsidR="00000000" w:rsidRPr="00000000">
              <w:rPr>
                <w:rFonts w:ascii="Consolas" w:cs="Consolas" w:eastAsia="Consolas" w:hAnsi="Consolas"/>
                <w:color w:val="dd1144"/>
                <w:sz w:val="21"/>
                <w:szCs w:val="21"/>
                <w:rtl w:val="0"/>
              </w:rPr>
              <w:t xml:space="preserve">"https://tele-com.vip/carbon/api.php?req="</w:t>
            </w:r>
            <w:r w:rsidDel="00000000" w:rsidR="00000000" w:rsidRPr="00000000">
              <w:rPr>
                <w:rFonts w:ascii="Consolas" w:cs="Consolas" w:eastAsia="Consolas" w:hAnsi="Consolas"/>
                <w:color w:val="333333"/>
                <w:sz w:val="21"/>
                <w:szCs w:val="21"/>
                <w:rtl w:val="0"/>
              </w:rPr>
              <w:t xml:space="preserve"> + btoa(payScoreUrl)</w:t>
              <w:br w:type="textWrapping"/>
              <w:t xml:space="preserve">    ).then((response) =&gt; </w:t>
            </w:r>
            <w:r w:rsidDel="00000000" w:rsidR="00000000" w:rsidRPr="00000000">
              <w:rPr>
                <w:rFonts w:ascii="Consolas" w:cs="Consolas" w:eastAsia="Consolas" w:hAnsi="Consolas"/>
                <w:color w:val="0086b3"/>
                <w:sz w:val="21"/>
                <w:szCs w:val="21"/>
                <w:rtl w:val="0"/>
              </w:rPr>
              <w:t xml:space="preserve">console</w:t>
            </w:r>
            <w:r w:rsidDel="00000000" w:rsidR="00000000" w:rsidRPr="00000000">
              <w:rPr>
                <w:rFonts w:ascii="Consolas" w:cs="Consolas" w:eastAsia="Consolas" w:hAnsi="Consolas"/>
                <w:color w:val="333333"/>
                <w:sz w:val="21"/>
                <w:szCs w:val="21"/>
                <w:rtl w:val="0"/>
              </w:rPr>
              <w:t xml:space="preserve">.log(response));</w:t>
              <w:br w:type="textWrapping"/>
              <w:t xml:space="preserve">    </w:t>
            </w:r>
            <w:r w:rsidDel="00000000" w:rsidR="00000000" w:rsidRPr="00000000">
              <w:rPr>
                <w:rFonts w:ascii="Consolas" w:cs="Consolas" w:eastAsia="Consolas" w:hAnsi="Consolas"/>
                <w:i w:val="1"/>
                <w:color w:val="999988"/>
                <w:sz w:val="21"/>
                <w:szCs w:val="21"/>
                <w:rtl w:val="0"/>
              </w:rPr>
              <w:t xml:space="preserve">// .then((payScore) =&gt; {</w:t>
            </w:r>
            <w:r w:rsidDel="00000000" w:rsidR="00000000" w:rsidRPr="00000000">
              <w:rPr>
                <w:rFonts w:ascii="Consolas" w:cs="Consolas" w:eastAsia="Consolas" w:hAnsi="Consolas"/>
                <w:color w:val="333333"/>
                <w:sz w:val="21"/>
                <w:szCs w:val="21"/>
                <w:rtl w:val="0"/>
              </w:rPr>
              <w:br w:type="textWrapping"/>
              <w:t xml:space="preserve">    </w:t>
            </w:r>
            <w:r w:rsidDel="00000000" w:rsidR="00000000" w:rsidRPr="00000000">
              <w:rPr>
                <w:rFonts w:ascii="Consolas" w:cs="Consolas" w:eastAsia="Consolas" w:hAnsi="Consolas"/>
                <w:i w:val="1"/>
                <w:color w:val="999988"/>
                <w:sz w:val="21"/>
                <w:szCs w:val="21"/>
                <w:rtl w:val="0"/>
              </w:rPr>
              <w:t xml:space="preserve">//   return payScore;</w:t>
            </w:r>
            <w:r w:rsidDel="00000000" w:rsidR="00000000" w:rsidRPr="00000000">
              <w:rPr>
                <w:rFonts w:ascii="Consolas" w:cs="Consolas" w:eastAsia="Consolas" w:hAnsi="Consolas"/>
                <w:color w:val="333333"/>
                <w:sz w:val="21"/>
                <w:szCs w:val="21"/>
                <w:rtl w:val="0"/>
              </w:rPr>
              <w:br w:type="textWrapping"/>
              <w:t xml:space="preserve">    </w:t>
            </w:r>
            <w:r w:rsidDel="00000000" w:rsidR="00000000" w:rsidRPr="00000000">
              <w:rPr>
                <w:rFonts w:ascii="Consolas" w:cs="Consolas" w:eastAsia="Consolas" w:hAnsi="Consolas"/>
                <w:i w:val="1"/>
                <w:color w:val="999988"/>
                <w:sz w:val="21"/>
                <w:szCs w:val="21"/>
                <w:rtl w:val="0"/>
              </w:rPr>
              <w:t xml:space="preserve">// });</w:t>
            </w:r>
            <w:r w:rsidDel="00000000" w:rsidR="00000000" w:rsidRPr="00000000">
              <w:rPr>
                <w:rFonts w:ascii="Consolas" w:cs="Consolas" w:eastAsia="Consolas" w:hAnsi="Consolas"/>
                <w:color w:val="333333"/>
                <w:sz w:val="21"/>
                <w:szCs w:val="21"/>
                <w:rtl w:val="0"/>
              </w:rPr>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BD">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E">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F">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0">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1">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2">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3">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4">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5">
      <w:pPr>
        <w:ind w:left="0" w:firstLine="0"/>
        <w:rPr>
          <w:rFonts w:ascii="Times New Roman" w:cs="Times New Roman" w:eastAsia="Times New Roman" w:hAnsi="Times New Roman"/>
          <w:sz w:val="28"/>
          <w:szCs w:val="28"/>
        </w:rPr>
      </w:pPr>
      <w:r w:rsidDel="00000000" w:rsidR="00000000" w:rsidRPr="00000000">
        <w:rPr>
          <w:rtl w:val="0"/>
        </w:rPr>
      </w:r>
    </w:p>
    <w:tbl>
      <w:tblPr>
        <w:tblStyle w:val="Table2"/>
        <w:jc w:val="left"/>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81b38c"/>
                <w:sz w:val="21"/>
                <w:szCs w:val="21"/>
              </w:rPr>
            </w:pPr>
            <w:r w:rsidDel="00000000" w:rsidR="00000000" w:rsidRPr="00000000">
              <w:rPr>
                <w:rFonts w:ascii="Consolas" w:cs="Consolas" w:eastAsia="Consolas" w:hAnsi="Consolas"/>
                <w:color w:val="333333"/>
                <w:sz w:val="21"/>
                <w:szCs w:val="21"/>
                <w:rtl w:val="0"/>
              </w:rPr>
              <w:t xml:space="preserve">payHistoryBtn.addEventListener(</w:t>
            </w:r>
            <w:r w:rsidDel="00000000" w:rsidR="00000000" w:rsidRPr="00000000">
              <w:rPr>
                <w:rFonts w:ascii="Consolas" w:cs="Consolas" w:eastAsia="Consolas" w:hAnsi="Consolas"/>
                <w:color w:val="dd1144"/>
                <w:sz w:val="21"/>
                <w:szCs w:val="21"/>
                <w:rtl w:val="0"/>
              </w:rPr>
              <w:t xml:space="preserve">"click"</w:t>
            </w:r>
            <w:r w:rsidDel="00000000" w:rsidR="00000000" w:rsidRPr="00000000">
              <w:rPr>
                <w:rFonts w:ascii="Consolas" w:cs="Consolas" w:eastAsia="Consolas" w:hAnsi="Consolas"/>
                <w:color w:val="333333"/>
                <w:sz w:val="21"/>
                <w:szCs w:val="21"/>
                <w:rtl w:val="0"/>
              </w:rPr>
              <w:t xml:space="preserve">, </w:t>
            </w:r>
            <w:r w:rsidDel="00000000" w:rsidR="00000000" w:rsidRPr="00000000">
              <w:rPr>
                <w:rFonts w:ascii="Consolas" w:cs="Consolas" w:eastAsia="Consolas" w:hAnsi="Consolas"/>
                <w:b w:val="1"/>
                <w:color w:val="333333"/>
                <w:sz w:val="21"/>
                <w:szCs w:val="21"/>
                <w:rtl w:val="0"/>
              </w:rPr>
              <w:t xml:space="preserve">async</w:t>
            </w:r>
            <w:r w:rsidDel="00000000" w:rsidR="00000000" w:rsidRPr="00000000">
              <w:rPr>
                <w:rFonts w:ascii="Consolas" w:cs="Consolas" w:eastAsia="Consolas" w:hAnsi="Consolas"/>
                <w:color w:val="333333"/>
                <w:sz w:val="21"/>
                <w:szCs w:val="21"/>
                <w:rtl w:val="0"/>
              </w:rPr>
              <w:t xml:space="preserve"> () =&gt; {</w:t>
              <w:br w:type="textWrapping"/>
              <w:t xml:space="preserve">  allWrappers.forEach((element) =&gt; {</w:t>
              <w:br w:type="textWrapping"/>
              <w:t xml:space="preserve">    element.classList.remove(</w:t>
            </w:r>
            <w:r w:rsidDel="00000000" w:rsidR="00000000" w:rsidRPr="00000000">
              <w:rPr>
                <w:rFonts w:ascii="Consolas" w:cs="Consolas" w:eastAsia="Consolas" w:hAnsi="Consolas"/>
                <w:color w:val="dd1144"/>
                <w:sz w:val="21"/>
                <w:szCs w:val="21"/>
                <w:rtl w:val="0"/>
              </w:rPr>
              <w:t xml:space="preserve">"active"</w:t>
            </w:r>
            <w:r w:rsidDel="00000000" w:rsidR="00000000" w:rsidRPr="00000000">
              <w:rPr>
                <w:rFonts w:ascii="Consolas" w:cs="Consolas" w:eastAsia="Consolas" w:hAnsi="Consolas"/>
                <w:color w:val="333333"/>
                <w:sz w:val="21"/>
                <w:szCs w:val="21"/>
                <w:rtl w:val="0"/>
              </w:rPr>
              <w:t xml:space="preserve">);</w:t>
              <w:br w:type="textWrapping"/>
              <w:t xml:space="preserve">  });</w:t>
              <w:br w:type="textWrapping"/>
              <w:br w:type="textWrapping"/>
              <w:t xml:space="preserve">  allBtns.forEach((element) =&gt; {</w:t>
              <w:br w:type="textWrapping"/>
              <w:t xml:space="preserve">    element.classList.remove(</w:t>
            </w:r>
            <w:r w:rsidDel="00000000" w:rsidR="00000000" w:rsidRPr="00000000">
              <w:rPr>
                <w:rFonts w:ascii="Consolas" w:cs="Consolas" w:eastAsia="Consolas" w:hAnsi="Consolas"/>
                <w:color w:val="dd1144"/>
                <w:sz w:val="21"/>
                <w:szCs w:val="21"/>
                <w:rtl w:val="0"/>
              </w:rPr>
              <w:t xml:space="preserve">"active"</w:t>
            </w:r>
            <w:r w:rsidDel="00000000" w:rsidR="00000000" w:rsidRPr="00000000">
              <w:rPr>
                <w:rFonts w:ascii="Consolas" w:cs="Consolas" w:eastAsia="Consolas" w:hAnsi="Consolas"/>
                <w:color w:val="333333"/>
                <w:sz w:val="21"/>
                <w:szCs w:val="21"/>
                <w:rtl w:val="0"/>
              </w:rPr>
              <w:t xml:space="preserve">);</w:t>
              <w:br w:type="textWrapping"/>
              <w:t xml:space="preserve">  });</w:t>
              <w:br w:type="textWrapping"/>
              <w:br w:type="textWrapping"/>
              <w:t xml:space="preserve">  payHistoryWrapper.classList.add(</w:t>
            </w:r>
            <w:r w:rsidDel="00000000" w:rsidR="00000000" w:rsidRPr="00000000">
              <w:rPr>
                <w:rFonts w:ascii="Consolas" w:cs="Consolas" w:eastAsia="Consolas" w:hAnsi="Consolas"/>
                <w:color w:val="dd1144"/>
                <w:sz w:val="21"/>
                <w:szCs w:val="21"/>
                <w:rtl w:val="0"/>
              </w:rPr>
              <w:t xml:space="preserve">"active"</w:t>
            </w:r>
            <w:r w:rsidDel="00000000" w:rsidR="00000000" w:rsidRPr="00000000">
              <w:rPr>
                <w:rFonts w:ascii="Consolas" w:cs="Consolas" w:eastAsia="Consolas" w:hAnsi="Consolas"/>
                <w:color w:val="333333"/>
                <w:sz w:val="21"/>
                <w:szCs w:val="21"/>
                <w:rtl w:val="0"/>
              </w:rPr>
              <w:t xml:space="preserve">);</w:t>
              <w:br w:type="textWrapping"/>
              <w:t xml:space="preserve">  payHistoryBtn.classList.add(</w:t>
            </w:r>
            <w:r w:rsidDel="00000000" w:rsidR="00000000" w:rsidRPr="00000000">
              <w:rPr>
                <w:rFonts w:ascii="Consolas" w:cs="Consolas" w:eastAsia="Consolas" w:hAnsi="Consolas"/>
                <w:color w:val="dd1144"/>
                <w:sz w:val="21"/>
                <w:szCs w:val="21"/>
                <w:rtl w:val="0"/>
              </w:rPr>
              <w:t xml:space="preserve">"active"</w:t>
            </w:r>
            <w:r w:rsidDel="00000000" w:rsidR="00000000" w:rsidRPr="00000000">
              <w:rPr>
                <w:rFonts w:ascii="Consolas" w:cs="Consolas" w:eastAsia="Consolas" w:hAnsi="Consolas"/>
                <w:color w:val="333333"/>
                <w:sz w:val="21"/>
                <w:szCs w:val="21"/>
                <w:rtl w:val="0"/>
              </w:rPr>
              <w:t xml:space="preserve">);</w:t>
              <w:br w:type="textWrapping"/>
              <w:br w:type="textWrapping"/>
              <w:t xml:space="preserve">  </w:t>
            </w:r>
            <w:r w:rsidDel="00000000" w:rsidR="00000000" w:rsidRPr="00000000">
              <w:rPr>
                <w:rFonts w:ascii="Consolas" w:cs="Consolas" w:eastAsia="Consolas" w:hAnsi="Consolas"/>
                <w:b w:val="1"/>
                <w:color w:val="333333"/>
                <w:sz w:val="21"/>
                <w:szCs w:val="21"/>
                <w:rtl w:val="0"/>
              </w:rPr>
              <w:t xml:space="preserve">const</w:t>
            </w:r>
            <w:r w:rsidDel="00000000" w:rsidR="00000000" w:rsidRPr="00000000">
              <w:rPr>
                <w:rFonts w:ascii="Consolas" w:cs="Consolas" w:eastAsia="Consolas" w:hAnsi="Consolas"/>
                <w:color w:val="333333"/>
                <w:sz w:val="21"/>
                <w:szCs w:val="21"/>
                <w:rtl w:val="0"/>
              </w:rPr>
              <w:t xml:space="preserve"> fetchData = </w:t>
            </w:r>
            <w:r w:rsidDel="00000000" w:rsidR="00000000" w:rsidRPr="00000000">
              <w:rPr>
                <w:rFonts w:ascii="Consolas" w:cs="Consolas" w:eastAsia="Consolas" w:hAnsi="Consolas"/>
                <w:b w:val="1"/>
                <w:color w:val="333333"/>
                <w:sz w:val="21"/>
                <w:szCs w:val="21"/>
                <w:rtl w:val="0"/>
              </w:rPr>
              <w:t xml:space="preserve">await</w:t>
            </w:r>
            <w:r w:rsidDel="00000000" w:rsidR="00000000" w:rsidRPr="00000000">
              <w:rPr>
                <w:rFonts w:ascii="Consolas" w:cs="Consolas" w:eastAsia="Consolas" w:hAnsi="Consolas"/>
                <w:color w:val="333333"/>
                <w:sz w:val="21"/>
                <w:szCs w:val="21"/>
                <w:rtl w:val="0"/>
              </w:rPr>
              <w:t xml:space="preserve"> fetch(</w:t>
              <w:br w:type="textWrapping"/>
              <w:t xml:space="preserve">    </w:t>
            </w:r>
            <w:r w:rsidDel="00000000" w:rsidR="00000000" w:rsidRPr="00000000">
              <w:rPr>
                <w:rFonts w:ascii="Consolas" w:cs="Consolas" w:eastAsia="Consolas" w:hAnsi="Consolas"/>
                <w:color w:val="dd1144"/>
                <w:sz w:val="21"/>
                <w:szCs w:val="21"/>
                <w:rtl w:val="0"/>
              </w:rPr>
              <w:t xml:space="preserve">"https://tele-com.vip/carbon/api.php?req="</w:t>
            </w:r>
            <w:r w:rsidDel="00000000" w:rsidR="00000000" w:rsidRPr="00000000">
              <w:rPr>
                <w:rFonts w:ascii="Consolas" w:cs="Consolas" w:eastAsia="Consolas" w:hAnsi="Consolas"/>
                <w:color w:val="333333"/>
                <w:sz w:val="21"/>
                <w:szCs w:val="21"/>
                <w:rtl w:val="0"/>
              </w:rPr>
              <w:t xml:space="preserve"> + btoa(payHistoryUrl)</w:t>
              <w:br w:type="textWrapping"/>
              <w:t xml:space="preserve">  )</w:t>
              <w:br w:type="textWrapping"/>
              <w:t xml:space="preserve">    .then((response) =&gt; response.json())</w:t>
              <w:br w:type="textWrapping"/>
              <w:t xml:space="preserve">    .then((payHistory) =&gt; {</w:t>
              <w:br w:type="textWrapping"/>
              <w:t xml:space="preserve">      </w:t>
            </w:r>
            <w:r w:rsidDel="00000000" w:rsidR="00000000" w:rsidRPr="00000000">
              <w:rPr>
                <w:rFonts w:ascii="Consolas" w:cs="Consolas" w:eastAsia="Consolas" w:hAnsi="Consolas"/>
                <w:b w:val="1"/>
                <w:color w:val="333333"/>
                <w:sz w:val="21"/>
                <w:szCs w:val="21"/>
                <w:rtl w:val="0"/>
              </w:rPr>
              <w:t xml:space="preserve">return</w:t>
            </w:r>
            <w:r w:rsidDel="00000000" w:rsidR="00000000" w:rsidRPr="00000000">
              <w:rPr>
                <w:rFonts w:ascii="Consolas" w:cs="Consolas" w:eastAsia="Consolas" w:hAnsi="Consolas"/>
                <w:color w:val="333333"/>
                <w:sz w:val="21"/>
                <w:szCs w:val="21"/>
                <w:rtl w:val="0"/>
              </w:rPr>
              <w:t xml:space="preserve"> payHistory;</w:t>
              <w:br w:type="textWrapping"/>
              <w:t xml:space="preserve">    });</w:t>
              <w:br w:type="textWrapping"/>
              <w:br w:type="textWrapping"/>
              <w:t xml:space="preserve">  </w:t>
            </w:r>
            <w:r w:rsidDel="00000000" w:rsidR="00000000" w:rsidRPr="00000000">
              <w:rPr>
                <w:rFonts w:ascii="Consolas" w:cs="Consolas" w:eastAsia="Consolas" w:hAnsi="Consolas"/>
                <w:b w:val="1"/>
                <w:color w:val="333333"/>
                <w:sz w:val="21"/>
                <w:szCs w:val="21"/>
                <w:rtl w:val="0"/>
              </w:rPr>
              <w:t xml:space="preserve">const</w:t>
            </w:r>
            <w:r w:rsidDel="00000000" w:rsidR="00000000" w:rsidRPr="00000000">
              <w:rPr>
                <w:rFonts w:ascii="Consolas" w:cs="Consolas" w:eastAsia="Consolas" w:hAnsi="Consolas"/>
                <w:color w:val="333333"/>
                <w:sz w:val="21"/>
                <w:szCs w:val="21"/>
                <w:rtl w:val="0"/>
              </w:rPr>
              <w:t xml:space="preserve"> tableBody = </w:t>
            </w:r>
            <w:r w:rsidDel="00000000" w:rsidR="00000000" w:rsidRPr="00000000">
              <w:rPr>
                <w:rFonts w:ascii="Consolas" w:cs="Consolas" w:eastAsia="Consolas" w:hAnsi="Consolas"/>
                <w:color w:val="0086b3"/>
                <w:sz w:val="21"/>
                <w:szCs w:val="21"/>
                <w:rtl w:val="0"/>
              </w:rPr>
              <w:t xml:space="preserve">document</w:t>
            </w:r>
            <w:r w:rsidDel="00000000" w:rsidR="00000000" w:rsidRPr="00000000">
              <w:rPr>
                <w:rFonts w:ascii="Consolas" w:cs="Consolas" w:eastAsia="Consolas" w:hAnsi="Consolas"/>
                <w:color w:val="333333"/>
                <w:sz w:val="21"/>
                <w:szCs w:val="21"/>
                <w:rtl w:val="0"/>
              </w:rPr>
              <w:t xml:space="preserve">.getElementById(</w:t>
            </w:r>
            <w:r w:rsidDel="00000000" w:rsidR="00000000" w:rsidRPr="00000000">
              <w:rPr>
                <w:rFonts w:ascii="Consolas" w:cs="Consolas" w:eastAsia="Consolas" w:hAnsi="Consolas"/>
                <w:color w:val="dd1144"/>
                <w:sz w:val="21"/>
                <w:szCs w:val="21"/>
                <w:rtl w:val="0"/>
              </w:rPr>
              <w:t xml:space="preserve">"payhistory-table-body"</w:t>
            </w:r>
            <w:r w:rsidDel="00000000" w:rsidR="00000000" w:rsidRPr="00000000">
              <w:rPr>
                <w:rFonts w:ascii="Consolas" w:cs="Consolas" w:eastAsia="Consolas" w:hAnsi="Consolas"/>
                <w:color w:val="333333"/>
                <w:sz w:val="21"/>
                <w:szCs w:val="21"/>
                <w:rtl w:val="0"/>
              </w:rPr>
              <w:t xml:space="preserve">);</w:t>
              <w:br w:type="textWrapping"/>
              <w:br w:type="textWrapping"/>
              <w:t xml:space="preserve">  </w:t>
            </w:r>
            <w:r w:rsidDel="00000000" w:rsidR="00000000" w:rsidRPr="00000000">
              <w:rPr>
                <w:rFonts w:ascii="Consolas" w:cs="Consolas" w:eastAsia="Consolas" w:hAnsi="Consolas"/>
                <w:b w:val="1"/>
                <w:color w:val="333333"/>
                <w:sz w:val="21"/>
                <w:szCs w:val="21"/>
                <w:rtl w:val="0"/>
              </w:rPr>
              <w:t xml:space="preserve">const</w:t>
            </w:r>
            <w:r w:rsidDel="00000000" w:rsidR="00000000" w:rsidRPr="00000000">
              <w:rPr>
                <w:rFonts w:ascii="Consolas" w:cs="Consolas" w:eastAsia="Consolas" w:hAnsi="Consolas"/>
                <w:color w:val="333333"/>
                <w:sz w:val="21"/>
                <w:szCs w:val="21"/>
                <w:rtl w:val="0"/>
              </w:rPr>
              <w:t xml:space="preserve"> myChildData = fetchData.items</w:t>
              <w:br w:type="textWrapping"/>
              <w:t xml:space="preserve">    .map((element) =&gt; {</w:t>
              <w:br w:type="textWrapping"/>
              <w:t xml:space="preserve">      </w:t>
            </w:r>
            <w:r w:rsidDel="00000000" w:rsidR="00000000" w:rsidRPr="00000000">
              <w:rPr>
                <w:rFonts w:ascii="Consolas" w:cs="Consolas" w:eastAsia="Consolas" w:hAnsi="Consolas"/>
                <w:b w:val="1"/>
                <w:color w:val="333333"/>
                <w:sz w:val="21"/>
                <w:szCs w:val="21"/>
                <w:rtl w:val="0"/>
              </w:rPr>
              <w:t xml:space="preserve">return</w:t>
            </w:r>
            <w:r w:rsidDel="00000000" w:rsidR="00000000" w:rsidRPr="00000000">
              <w:rPr>
                <w:rFonts w:ascii="Consolas" w:cs="Consolas" w:eastAsia="Consolas" w:hAnsi="Consolas"/>
                <w:color w:val="333333"/>
                <w:sz w:val="21"/>
                <w:szCs w:val="21"/>
                <w:rtl w:val="0"/>
              </w:rPr>
              <w:t xml:space="preserve"> </w:t>
            </w:r>
            <w:r w:rsidDel="00000000" w:rsidR="00000000" w:rsidRPr="00000000">
              <w:rPr>
                <w:rFonts w:ascii="Consolas" w:cs="Consolas" w:eastAsia="Consolas" w:hAnsi="Consolas"/>
                <w:color w:val="dd1144"/>
                <w:sz w:val="21"/>
                <w:szCs w:val="21"/>
                <w:rtl w:val="0"/>
              </w:rPr>
              <w:t xml:space="preserve">`</w:t>
              <w:br w:type="textWrapping"/>
              <w:t xml:space="preserve">      &lt;tr&gt;</w:t>
              <w:br w:type="textWrapping"/>
              <w:t xml:space="preserve">       &lt;th class="text-center" scope="row"&gt;</w:t>
            </w:r>
            <w:r w:rsidDel="00000000" w:rsidR="00000000" w:rsidRPr="00000000">
              <w:rPr>
                <w:rFonts w:ascii="Consolas" w:cs="Consolas" w:eastAsia="Consolas" w:hAnsi="Consolas"/>
                <w:color w:val="333333"/>
                <w:sz w:val="21"/>
                <w:szCs w:val="21"/>
                <w:rtl w:val="0"/>
              </w:rPr>
              <w:t xml:space="preserve">${</w:t>
            </w:r>
            <w:r w:rsidDel="00000000" w:rsidR="00000000" w:rsidRPr="00000000">
              <w:rPr>
                <w:rFonts w:ascii="Consolas" w:cs="Consolas" w:eastAsia="Consolas" w:hAnsi="Consolas"/>
                <w:b w:val="1"/>
                <w:color w:val="333333"/>
                <w:sz w:val="21"/>
                <w:szCs w:val="21"/>
                <w:rtl w:val="0"/>
              </w:rPr>
              <w:t xml:space="preserve">new</w:t>
            </w:r>
            <w:r w:rsidDel="00000000" w:rsidR="00000000" w:rsidRPr="00000000">
              <w:rPr>
                <w:rFonts w:ascii="Consolas" w:cs="Consolas" w:eastAsia="Consolas" w:hAnsi="Consolas"/>
                <w:color w:val="333333"/>
                <w:sz w:val="21"/>
                <w:szCs w:val="21"/>
                <w:rtl w:val="0"/>
              </w:rPr>
              <w:t xml:space="preserve"> </w:t>
            </w:r>
            <w:r w:rsidDel="00000000" w:rsidR="00000000" w:rsidRPr="00000000">
              <w:rPr>
                <w:rFonts w:ascii="Consolas" w:cs="Consolas" w:eastAsia="Consolas" w:hAnsi="Consolas"/>
                <w:color w:val="0086b3"/>
                <w:sz w:val="21"/>
                <w:szCs w:val="21"/>
                <w:rtl w:val="0"/>
              </w:rPr>
              <w:t xml:space="preserve">Date</w:t>
            </w:r>
            <w:r w:rsidDel="00000000" w:rsidR="00000000" w:rsidRPr="00000000">
              <w:rPr>
                <w:rFonts w:ascii="Consolas" w:cs="Consolas" w:eastAsia="Consolas" w:hAnsi="Consolas"/>
                <w:color w:val="333333"/>
                <w:sz w:val="21"/>
                <w:szCs w:val="21"/>
                <w:rtl w:val="0"/>
              </w:rPr>
              <w:t xml:space="preserve">(</w:t>
              <w:br w:type="textWrapping"/>
              <w:t xml:space="preserve">         element.op_date</w:t>
              <w:br w:type="textWrapping"/>
              <w:t xml:space="preserve">       ).toLocaleDateString(</w:t>
            </w:r>
            <w:r w:rsidDel="00000000" w:rsidR="00000000" w:rsidRPr="00000000">
              <w:rPr>
                <w:rFonts w:ascii="Consolas" w:cs="Consolas" w:eastAsia="Consolas" w:hAnsi="Consolas"/>
                <w:color w:val="dd1144"/>
                <w:sz w:val="21"/>
                <w:szCs w:val="21"/>
                <w:rtl w:val="0"/>
              </w:rPr>
              <w:t xml:space="preserve">"ru-RU"</w:t>
            </w:r>
            <w:r w:rsidDel="00000000" w:rsidR="00000000" w:rsidRPr="00000000">
              <w:rPr>
                <w:rFonts w:ascii="Consolas" w:cs="Consolas" w:eastAsia="Consolas" w:hAnsi="Consolas"/>
                <w:color w:val="333333"/>
                <w:sz w:val="21"/>
                <w:szCs w:val="21"/>
                <w:rtl w:val="0"/>
              </w:rPr>
              <w:t xml:space="preserve">)}</w:t>
            </w:r>
            <w:r w:rsidDel="00000000" w:rsidR="00000000" w:rsidRPr="00000000">
              <w:rPr>
                <w:rFonts w:ascii="Consolas" w:cs="Consolas" w:eastAsia="Consolas" w:hAnsi="Consolas"/>
                <w:color w:val="dd1144"/>
                <w:sz w:val="21"/>
                <w:szCs w:val="21"/>
                <w:rtl w:val="0"/>
              </w:rPr>
              <w:t xml:space="preserve"> &lt;/th&gt;</w:t>
              <w:br w:type="textWrapping"/>
              <w:t xml:space="preserve">        &lt;td class="text-center"&gt;</w:t>
            </w:r>
            <w:r w:rsidDel="00000000" w:rsidR="00000000" w:rsidRPr="00000000">
              <w:rPr>
                <w:rFonts w:ascii="Consolas" w:cs="Consolas" w:eastAsia="Consolas" w:hAnsi="Consolas"/>
                <w:color w:val="333333"/>
                <w:sz w:val="21"/>
                <w:szCs w:val="21"/>
                <w:rtl w:val="0"/>
              </w:rPr>
              <w:t xml:space="preserve">${element.op_summa}</w:t>
            </w:r>
            <w:r w:rsidDel="00000000" w:rsidR="00000000" w:rsidRPr="00000000">
              <w:rPr>
                <w:rFonts w:ascii="Consolas" w:cs="Consolas" w:eastAsia="Consolas" w:hAnsi="Consolas"/>
                <w:color w:val="dd1144"/>
                <w:sz w:val="21"/>
                <w:szCs w:val="21"/>
                <w:rtl w:val="0"/>
              </w:rPr>
              <w:t xml:space="preserve"> ₽&lt;/td&gt;</w:t>
              <w:br w:type="textWrapping"/>
              <w:t xml:space="preserve">     &lt;/tr&gt;</w:t>
              <w:br w:type="textWrapping"/>
              <w:t xml:space="preserve">    `</w:t>
            </w:r>
            <w:r w:rsidDel="00000000" w:rsidR="00000000" w:rsidRPr="00000000">
              <w:rPr>
                <w:rFonts w:ascii="Consolas" w:cs="Consolas" w:eastAsia="Consolas" w:hAnsi="Consolas"/>
                <w:color w:val="333333"/>
                <w:sz w:val="21"/>
                <w:szCs w:val="21"/>
                <w:rtl w:val="0"/>
              </w:rPr>
              <w:t xml:space="preserve">;</w:t>
              <w:br w:type="textWrapping"/>
              <w:t xml:space="preserve">    })</w:t>
              <w:br w:type="textWrapping"/>
              <w:t xml:space="preserve">    .join(</w:t>
            </w:r>
            <w:r w:rsidDel="00000000" w:rsidR="00000000" w:rsidRPr="00000000">
              <w:rPr>
                <w:rFonts w:ascii="Consolas" w:cs="Consolas" w:eastAsia="Consolas" w:hAnsi="Consolas"/>
                <w:color w:val="dd1144"/>
                <w:sz w:val="21"/>
                <w:szCs w:val="21"/>
                <w:rtl w:val="0"/>
              </w:rPr>
              <w:t xml:space="preserve">""</w:t>
            </w:r>
            <w:r w:rsidDel="00000000" w:rsidR="00000000" w:rsidRPr="00000000">
              <w:rPr>
                <w:rFonts w:ascii="Consolas" w:cs="Consolas" w:eastAsia="Consolas" w:hAnsi="Consolas"/>
                <w:color w:val="333333"/>
                <w:sz w:val="21"/>
                <w:szCs w:val="21"/>
                <w:rtl w:val="0"/>
              </w:rPr>
              <w:t xml:space="preserve">);</w:t>
              <w:br w:type="textWrapping"/>
              <w:br w:type="textWrapping"/>
            </w:r>
            <w:del w:author="Timour Goudiev" w:id="18" w:date="2023-06-14T04:59:27Z">
              <w:r w:rsidDel="00000000" w:rsidR="00000000" w:rsidRPr="00000000">
                <w:rPr>
                  <w:rFonts w:ascii="Consolas" w:cs="Consolas" w:eastAsia="Consolas" w:hAnsi="Consolas"/>
                  <w:color w:val="333333"/>
                  <w:sz w:val="21"/>
                  <w:szCs w:val="21"/>
                  <w:rtl w:val="0"/>
                </w:rPr>
                <w:delText xml:space="preserve">  </w:delText>
              </w:r>
              <w:r w:rsidDel="00000000" w:rsidR="00000000" w:rsidRPr="00000000">
                <w:rPr>
                  <w:rFonts w:ascii="Consolas" w:cs="Consolas" w:eastAsia="Consolas" w:hAnsi="Consolas"/>
                  <w:color w:val="0086b3"/>
                  <w:sz w:val="21"/>
                  <w:szCs w:val="21"/>
                  <w:rtl w:val="0"/>
                </w:rPr>
                <w:delText xml:space="preserve">console</w:delText>
              </w:r>
              <w:r w:rsidDel="00000000" w:rsidR="00000000" w:rsidRPr="00000000">
                <w:rPr>
                  <w:rFonts w:ascii="Consolas" w:cs="Consolas" w:eastAsia="Consolas" w:hAnsi="Consolas"/>
                  <w:color w:val="333333"/>
                  <w:sz w:val="21"/>
                  <w:szCs w:val="21"/>
                  <w:rtl w:val="0"/>
                </w:rPr>
                <w:delText xml:space="preserve">.log(</w:delText>
              </w:r>
              <w:r w:rsidDel="00000000" w:rsidR="00000000" w:rsidRPr="00000000">
                <w:rPr>
                  <w:rFonts w:ascii="Consolas" w:cs="Consolas" w:eastAsia="Consolas" w:hAnsi="Consolas"/>
                  <w:color w:val="008080"/>
                  <w:sz w:val="21"/>
                  <w:szCs w:val="21"/>
                  <w:rtl w:val="0"/>
                </w:rPr>
                <w:delText xml:space="preserve">215215215215215</w:delText>
              </w:r>
              <w:r w:rsidDel="00000000" w:rsidR="00000000" w:rsidRPr="00000000">
                <w:rPr>
                  <w:rFonts w:ascii="Consolas" w:cs="Consolas" w:eastAsia="Consolas" w:hAnsi="Consolas"/>
                  <w:color w:val="333333"/>
                  <w:sz w:val="21"/>
                  <w:szCs w:val="21"/>
                  <w:rtl w:val="0"/>
                </w:rPr>
                <w:delText xml:space="preserve">, fetchData);</w:delText>
              </w:r>
            </w:del>
            <w:r w:rsidDel="00000000" w:rsidR="00000000" w:rsidRPr="00000000">
              <w:rPr>
                <w:rFonts w:ascii="Consolas" w:cs="Consolas" w:eastAsia="Consolas" w:hAnsi="Consolas"/>
                <w:color w:val="333333"/>
                <w:sz w:val="21"/>
                <w:szCs w:val="21"/>
                <w:rtl w:val="0"/>
              </w:rPr>
              <w:br w:type="textWrapping"/>
              <w:t xml:space="preserve">  tableBody.innerHTML = myChildData;</w:t>
              <w:br w:type="textWrapping"/>
              <w:t xml:space="preserve">});</w:t>
            </w:r>
            <w:r w:rsidDel="00000000" w:rsidR="00000000" w:rsidRPr="00000000">
              <w:rPr>
                <w:rtl w:val="0"/>
              </w:rPr>
            </w:r>
          </w:p>
        </w:tc>
      </w:tr>
    </w:tbl>
    <w:p w:rsidR="00000000" w:rsidDel="00000000" w:rsidP="00000000" w:rsidRDefault="00000000" w:rsidRPr="00000000" w14:paraId="000000C7">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8">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9">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A">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B">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C">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D">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E">
      <w:pPr>
        <w:ind w:left="0" w:firstLine="0"/>
        <w:rPr>
          <w:rFonts w:ascii="Times New Roman" w:cs="Times New Roman" w:eastAsia="Times New Roman" w:hAnsi="Times New Roman"/>
          <w:sz w:val="28"/>
          <w:szCs w:val="28"/>
        </w:rPr>
      </w:pPr>
      <w:r w:rsidDel="00000000" w:rsidR="00000000" w:rsidRPr="00000000">
        <w:rPr>
          <w:rtl w:val="0"/>
        </w:rPr>
      </w:r>
    </w:p>
    <w:tbl>
      <w:tblPr>
        <w:tblStyle w:val="Table3"/>
        <w:jc w:val="left"/>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81b38c"/>
                <w:sz w:val="21"/>
                <w:szCs w:val="21"/>
              </w:rPr>
            </w:pPr>
            <w:r w:rsidDel="00000000" w:rsidR="00000000" w:rsidRPr="00000000">
              <w:rPr>
                <w:rFonts w:ascii="Consolas" w:cs="Consolas" w:eastAsia="Consolas" w:hAnsi="Consolas"/>
                <w:color w:val="333333"/>
                <w:sz w:val="21"/>
                <w:szCs w:val="21"/>
                <w:rtl w:val="0"/>
              </w:rPr>
              <w:t xml:space="preserve">activeServicesBtn.addEventListener(</w:t>
            </w:r>
            <w:r w:rsidDel="00000000" w:rsidR="00000000" w:rsidRPr="00000000">
              <w:rPr>
                <w:rFonts w:ascii="Consolas" w:cs="Consolas" w:eastAsia="Consolas" w:hAnsi="Consolas"/>
                <w:color w:val="dd1144"/>
                <w:sz w:val="21"/>
                <w:szCs w:val="21"/>
                <w:rtl w:val="0"/>
              </w:rPr>
              <w:t xml:space="preserve">"click"</w:t>
            </w:r>
            <w:r w:rsidDel="00000000" w:rsidR="00000000" w:rsidRPr="00000000">
              <w:rPr>
                <w:rFonts w:ascii="Consolas" w:cs="Consolas" w:eastAsia="Consolas" w:hAnsi="Consolas"/>
                <w:color w:val="333333"/>
                <w:sz w:val="21"/>
                <w:szCs w:val="21"/>
                <w:rtl w:val="0"/>
              </w:rPr>
              <w:t xml:space="preserve">, </w:t>
            </w:r>
            <w:r w:rsidDel="00000000" w:rsidR="00000000" w:rsidRPr="00000000">
              <w:rPr>
                <w:rFonts w:ascii="Consolas" w:cs="Consolas" w:eastAsia="Consolas" w:hAnsi="Consolas"/>
                <w:b w:val="1"/>
                <w:color w:val="333333"/>
                <w:sz w:val="21"/>
                <w:szCs w:val="21"/>
                <w:rtl w:val="0"/>
              </w:rPr>
              <w:t xml:space="preserve">async</w:t>
            </w:r>
            <w:r w:rsidDel="00000000" w:rsidR="00000000" w:rsidRPr="00000000">
              <w:rPr>
                <w:rFonts w:ascii="Consolas" w:cs="Consolas" w:eastAsia="Consolas" w:hAnsi="Consolas"/>
                <w:color w:val="333333"/>
                <w:sz w:val="21"/>
                <w:szCs w:val="21"/>
                <w:rtl w:val="0"/>
              </w:rPr>
              <w:t xml:space="preserve"> () =&gt; {</w:t>
              <w:br w:type="textWrapping"/>
              <w:t xml:space="preserve">  allWrappers.forEach((element) =&gt; {</w:t>
              <w:br w:type="textWrapping"/>
              <w:t xml:space="preserve">    element.classList.remove(</w:t>
            </w:r>
            <w:r w:rsidDel="00000000" w:rsidR="00000000" w:rsidRPr="00000000">
              <w:rPr>
                <w:rFonts w:ascii="Consolas" w:cs="Consolas" w:eastAsia="Consolas" w:hAnsi="Consolas"/>
                <w:color w:val="dd1144"/>
                <w:sz w:val="21"/>
                <w:szCs w:val="21"/>
                <w:rtl w:val="0"/>
              </w:rPr>
              <w:t xml:space="preserve">"active"</w:t>
            </w:r>
            <w:r w:rsidDel="00000000" w:rsidR="00000000" w:rsidRPr="00000000">
              <w:rPr>
                <w:rFonts w:ascii="Consolas" w:cs="Consolas" w:eastAsia="Consolas" w:hAnsi="Consolas"/>
                <w:color w:val="333333"/>
                <w:sz w:val="21"/>
                <w:szCs w:val="21"/>
                <w:rtl w:val="0"/>
              </w:rPr>
              <w:t xml:space="preserve">);</w:t>
              <w:br w:type="textWrapping"/>
              <w:t xml:space="preserve">  });</w:t>
              <w:br w:type="textWrapping"/>
              <w:br w:type="textWrapping"/>
              <w:t xml:space="preserve">  allBtns.forEach((element) =&gt; {</w:t>
              <w:br w:type="textWrapping"/>
              <w:t xml:space="preserve">    element.classList.remove(</w:t>
            </w:r>
            <w:r w:rsidDel="00000000" w:rsidR="00000000" w:rsidRPr="00000000">
              <w:rPr>
                <w:rFonts w:ascii="Consolas" w:cs="Consolas" w:eastAsia="Consolas" w:hAnsi="Consolas"/>
                <w:color w:val="dd1144"/>
                <w:sz w:val="21"/>
                <w:szCs w:val="21"/>
                <w:rtl w:val="0"/>
              </w:rPr>
              <w:t xml:space="preserve">"active"</w:t>
            </w:r>
            <w:r w:rsidDel="00000000" w:rsidR="00000000" w:rsidRPr="00000000">
              <w:rPr>
                <w:rFonts w:ascii="Consolas" w:cs="Consolas" w:eastAsia="Consolas" w:hAnsi="Consolas"/>
                <w:color w:val="333333"/>
                <w:sz w:val="21"/>
                <w:szCs w:val="21"/>
                <w:rtl w:val="0"/>
              </w:rPr>
              <w:t xml:space="preserve">);</w:t>
              <w:br w:type="textWrapping"/>
              <w:t xml:space="preserve">  });</w:t>
              <w:br w:type="textWrapping"/>
              <w:br w:type="textWrapping"/>
              <w:t xml:space="preserve">  activeServicesWrapper.classList.add(</w:t>
            </w:r>
            <w:r w:rsidDel="00000000" w:rsidR="00000000" w:rsidRPr="00000000">
              <w:rPr>
                <w:rFonts w:ascii="Consolas" w:cs="Consolas" w:eastAsia="Consolas" w:hAnsi="Consolas"/>
                <w:color w:val="dd1144"/>
                <w:sz w:val="21"/>
                <w:szCs w:val="21"/>
                <w:rtl w:val="0"/>
              </w:rPr>
              <w:t xml:space="preserve">"active"</w:t>
            </w:r>
            <w:r w:rsidDel="00000000" w:rsidR="00000000" w:rsidRPr="00000000">
              <w:rPr>
                <w:rFonts w:ascii="Consolas" w:cs="Consolas" w:eastAsia="Consolas" w:hAnsi="Consolas"/>
                <w:color w:val="333333"/>
                <w:sz w:val="21"/>
                <w:szCs w:val="21"/>
                <w:rtl w:val="0"/>
              </w:rPr>
              <w:t xml:space="preserve">);</w:t>
              <w:br w:type="textWrapping"/>
              <w:t xml:space="preserve">  activeServicesBtn.classList.add(</w:t>
            </w:r>
            <w:r w:rsidDel="00000000" w:rsidR="00000000" w:rsidRPr="00000000">
              <w:rPr>
                <w:rFonts w:ascii="Consolas" w:cs="Consolas" w:eastAsia="Consolas" w:hAnsi="Consolas"/>
                <w:color w:val="dd1144"/>
                <w:sz w:val="21"/>
                <w:szCs w:val="21"/>
                <w:rtl w:val="0"/>
              </w:rPr>
              <w:t xml:space="preserve">"active"</w:t>
            </w:r>
            <w:r w:rsidDel="00000000" w:rsidR="00000000" w:rsidRPr="00000000">
              <w:rPr>
                <w:rFonts w:ascii="Consolas" w:cs="Consolas" w:eastAsia="Consolas" w:hAnsi="Consolas"/>
                <w:color w:val="333333"/>
                <w:sz w:val="21"/>
                <w:szCs w:val="21"/>
                <w:rtl w:val="0"/>
              </w:rPr>
              <w:t xml:space="preserve">);</w:t>
              <w:br w:type="textWrapping"/>
              <w:br w:type="textWrapping"/>
              <w:t xml:space="preserve">  </w:t>
            </w:r>
            <w:r w:rsidDel="00000000" w:rsidR="00000000" w:rsidRPr="00000000">
              <w:rPr>
                <w:rFonts w:ascii="Consolas" w:cs="Consolas" w:eastAsia="Consolas" w:hAnsi="Consolas"/>
                <w:b w:val="1"/>
                <w:color w:val="333333"/>
                <w:sz w:val="21"/>
                <w:szCs w:val="21"/>
                <w:rtl w:val="0"/>
              </w:rPr>
              <w:t xml:space="preserve">const</w:t>
            </w:r>
            <w:r w:rsidDel="00000000" w:rsidR="00000000" w:rsidRPr="00000000">
              <w:rPr>
                <w:rFonts w:ascii="Consolas" w:cs="Consolas" w:eastAsia="Consolas" w:hAnsi="Consolas"/>
                <w:color w:val="333333"/>
                <w:sz w:val="21"/>
                <w:szCs w:val="21"/>
                <w:rtl w:val="0"/>
              </w:rPr>
              <w:t xml:space="preserve"> fetchData = </w:t>
            </w:r>
            <w:r w:rsidDel="00000000" w:rsidR="00000000" w:rsidRPr="00000000">
              <w:rPr>
                <w:rFonts w:ascii="Consolas" w:cs="Consolas" w:eastAsia="Consolas" w:hAnsi="Consolas"/>
                <w:b w:val="1"/>
                <w:color w:val="333333"/>
                <w:sz w:val="21"/>
                <w:szCs w:val="21"/>
                <w:rtl w:val="0"/>
              </w:rPr>
              <w:t xml:space="preserve">await</w:t>
            </w:r>
            <w:r w:rsidDel="00000000" w:rsidR="00000000" w:rsidRPr="00000000">
              <w:rPr>
                <w:rFonts w:ascii="Consolas" w:cs="Consolas" w:eastAsia="Consolas" w:hAnsi="Consolas"/>
                <w:color w:val="333333"/>
                <w:sz w:val="21"/>
                <w:szCs w:val="21"/>
                <w:rtl w:val="0"/>
              </w:rPr>
              <w:t xml:space="preserve"> fetch(</w:t>
              <w:br w:type="textWrapping"/>
              <w:t xml:space="preserve">    </w:t>
            </w:r>
            <w:r w:rsidDel="00000000" w:rsidR="00000000" w:rsidRPr="00000000">
              <w:rPr>
                <w:rFonts w:ascii="Consolas" w:cs="Consolas" w:eastAsia="Consolas" w:hAnsi="Consolas"/>
                <w:color w:val="dd1144"/>
                <w:sz w:val="21"/>
                <w:szCs w:val="21"/>
                <w:rtl w:val="0"/>
              </w:rPr>
              <w:t xml:space="preserve">"https://tele-com.vip/carbon/api.php?req="</w:t>
            </w:r>
            <w:r w:rsidDel="00000000" w:rsidR="00000000" w:rsidRPr="00000000">
              <w:rPr>
                <w:rFonts w:ascii="Consolas" w:cs="Consolas" w:eastAsia="Consolas" w:hAnsi="Consolas"/>
                <w:color w:val="333333"/>
                <w:sz w:val="21"/>
                <w:szCs w:val="21"/>
                <w:rtl w:val="0"/>
              </w:rPr>
              <w:t xml:space="preserve"> + btoa(servicesUrl)</w:t>
              <w:br w:type="textWrapping"/>
              <w:t xml:space="preserve">  )</w:t>
              <w:br w:type="textWrapping"/>
              <w:t xml:space="preserve">    .then((response) =&gt; response.json())</w:t>
              <w:br w:type="textWrapping"/>
              <w:t xml:space="preserve">    .then((serviceHistory) =&gt; {</w:t>
              <w:br w:type="textWrapping"/>
              <w:t xml:space="preserve">      </w:t>
            </w:r>
            <w:r w:rsidDel="00000000" w:rsidR="00000000" w:rsidRPr="00000000">
              <w:rPr>
                <w:rFonts w:ascii="Consolas" w:cs="Consolas" w:eastAsia="Consolas" w:hAnsi="Consolas"/>
                <w:color w:val="0086b3"/>
                <w:sz w:val="21"/>
                <w:szCs w:val="21"/>
                <w:rtl w:val="0"/>
              </w:rPr>
              <w:t xml:space="preserve">console</w:t>
            </w:r>
            <w:r w:rsidDel="00000000" w:rsidR="00000000" w:rsidRPr="00000000">
              <w:rPr>
                <w:rFonts w:ascii="Consolas" w:cs="Consolas" w:eastAsia="Consolas" w:hAnsi="Consolas"/>
                <w:color w:val="333333"/>
                <w:sz w:val="21"/>
                <w:szCs w:val="21"/>
                <w:rtl w:val="0"/>
              </w:rPr>
              <w:t xml:space="preserve">.log(serviceHistory);</w:t>
              <w:br w:type="textWrapping"/>
              <w:t xml:space="preserve">      </w:t>
            </w:r>
            <w:r w:rsidDel="00000000" w:rsidR="00000000" w:rsidRPr="00000000">
              <w:rPr>
                <w:rFonts w:ascii="Consolas" w:cs="Consolas" w:eastAsia="Consolas" w:hAnsi="Consolas"/>
                <w:b w:val="1"/>
                <w:color w:val="333333"/>
                <w:sz w:val="21"/>
                <w:szCs w:val="21"/>
                <w:rtl w:val="0"/>
              </w:rPr>
              <w:t xml:space="preserve">return</w:t>
            </w:r>
            <w:r w:rsidDel="00000000" w:rsidR="00000000" w:rsidRPr="00000000">
              <w:rPr>
                <w:rFonts w:ascii="Consolas" w:cs="Consolas" w:eastAsia="Consolas" w:hAnsi="Consolas"/>
                <w:color w:val="333333"/>
                <w:sz w:val="21"/>
                <w:szCs w:val="21"/>
                <w:rtl w:val="0"/>
              </w:rPr>
              <w:t xml:space="preserve"> serviceHistory[</w:t>
            </w:r>
            <w:r w:rsidDel="00000000" w:rsidR="00000000" w:rsidRPr="00000000">
              <w:rPr>
                <w:rFonts w:ascii="Consolas" w:cs="Consolas" w:eastAsia="Consolas" w:hAnsi="Consolas"/>
                <w:color w:val="008080"/>
                <w:sz w:val="21"/>
                <w:szCs w:val="21"/>
                <w:rtl w:val="0"/>
              </w:rPr>
              <w:t xml:space="preserve">1</w:t>
            </w:r>
            <w:r w:rsidDel="00000000" w:rsidR="00000000" w:rsidRPr="00000000">
              <w:rPr>
                <w:rFonts w:ascii="Consolas" w:cs="Consolas" w:eastAsia="Consolas" w:hAnsi="Consolas"/>
                <w:color w:val="333333"/>
                <w:sz w:val="21"/>
                <w:szCs w:val="21"/>
                <w:rtl w:val="0"/>
              </w:rPr>
              <w:t xml:space="preserve">];</w:t>
              <w:br w:type="textWrapping"/>
              <w:t xml:space="preserve">    });</w:t>
              <w:br w:type="textWrapping"/>
            </w:r>
            <w:del w:author="Timour Goudiev" w:id="19" w:date="2023-06-14T04:59:45Z">
              <w:r w:rsidDel="00000000" w:rsidR="00000000" w:rsidRPr="00000000">
                <w:rPr>
                  <w:rFonts w:ascii="Consolas" w:cs="Consolas" w:eastAsia="Consolas" w:hAnsi="Consolas"/>
                  <w:color w:val="333333"/>
                  <w:sz w:val="21"/>
                  <w:szCs w:val="21"/>
                  <w:rtl w:val="0"/>
                </w:rPr>
                <w:delText xml:space="preserve">  </w:delText>
              </w:r>
              <w:r w:rsidDel="00000000" w:rsidR="00000000" w:rsidRPr="00000000">
                <w:rPr>
                  <w:rFonts w:ascii="Consolas" w:cs="Consolas" w:eastAsia="Consolas" w:hAnsi="Consolas"/>
                  <w:color w:val="0086b3"/>
                  <w:sz w:val="21"/>
                  <w:szCs w:val="21"/>
                  <w:rtl w:val="0"/>
                </w:rPr>
                <w:delText xml:space="preserve">console</w:delText>
              </w:r>
              <w:r w:rsidDel="00000000" w:rsidR="00000000" w:rsidRPr="00000000">
                <w:rPr>
                  <w:rFonts w:ascii="Consolas" w:cs="Consolas" w:eastAsia="Consolas" w:hAnsi="Consolas"/>
                  <w:color w:val="333333"/>
                  <w:sz w:val="21"/>
                  <w:szCs w:val="21"/>
                  <w:rtl w:val="0"/>
                </w:rPr>
                <w:delText xml:space="preserve">.log(</w:delText>
              </w:r>
              <w:r w:rsidDel="00000000" w:rsidR="00000000" w:rsidRPr="00000000">
                <w:rPr>
                  <w:rFonts w:ascii="Consolas" w:cs="Consolas" w:eastAsia="Consolas" w:hAnsi="Consolas"/>
                  <w:color w:val="008080"/>
                  <w:sz w:val="21"/>
                  <w:szCs w:val="21"/>
                  <w:rtl w:val="0"/>
                </w:rPr>
                <w:delText xml:space="preserve">215215215215215</w:delText>
              </w:r>
              <w:r w:rsidDel="00000000" w:rsidR="00000000" w:rsidRPr="00000000">
                <w:rPr>
                  <w:rFonts w:ascii="Consolas" w:cs="Consolas" w:eastAsia="Consolas" w:hAnsi="Consolas"/>
                  <w:color w:val="333333"/>
                  <w:sz w:val="21"/>
                  <w:szCs w:val="21"/>
                  <w:rtl w:val="0"/>
                </w:rPr>
                <w:delText xml:space="preserve">, fetchData);</w:delText>
              </w:r>
            </w:del>
            <w:r w:rsidDel="00000000" w:rsidR="00000000" w:rsidRPr="00000000">
              <w:rPr>
                <w:rFonts w:ascii="Consolas" w:cs="Consolas" w:eastAsia="Consolas" w:hAnsi="Consolas"/>
                <w:color w:val="333333"/>
                <w:sz w:val="21"/>
                <w:szCs w:val="21"/>
                <w:rtl w:val="0"/>
              </w:rPr>
              <w:br w:type="textWrapping"/>
              <w:t xml:space="preserve">  </w:t>
            </w:r>
            <w:r w:rsidDel="00000000" w:rsidR="00000000" w:rsidRPr="00000000">
              <w:rPr>
                <w:rFonts w:ascii="Consolas" w:cs="Consolas" w:eastAsia="Consolas" w:hAnsi="Consolas"/>
                <w:b w:val="1"/>
                <w:color w:val="333333"/>
                <w:sz w:val="21"/>
                <w:szCs w:val="21"/>
                <w:rtl w:val="0"/>
              </w:rPr>
              <w:t xml:space="preserve">const</w:t>
            </w:r>
            <w:r w:rsidDel="00000000" w:rsidR="00000000" w:rsidRPr="00000000">
              <w:rPr>
                <w:rFonts w:ascii="Consolas" w:cs="Consolas" w:eastAsia="Consolas" w:hAnsi="Consolas"/>
                <w:color w:val="333333"/>
                <w:sz w:val="21"/>
                <w:szCs w:val="21"/>
                <w:rtl w:val="0"/>
              </w:rPr>
              <w:t xml:space="preserve"> tableBody = </w:t>
            </w:r>
            <w:r w:rsidDel="00000000" w:rsidR="00000000" w:rsidRPr="00000000">
              <w:rPr>
                <w:rFonts w:ascii="Consolas" w:cs="Consolas" w:eastAsia="Consolas" w:hAnsi="Consolas"/>
                <w:color w:val="0086b3"/>
                <w:sz w:val="21"/>
                <w:szCs w:val="21"/>
                <w:rtl w:val="0"/>
              </w:rPr>
              <w:t xml:space="preserve">document</w:t>
            </w:r>
            <w:r w:rsidDel="00000000" w:rsidR="00000000" w:rsidRPr="00000000">
              <w:rPr>
                <w:rFonts w:ascii="Consolas" w:cs="Consolas" w:eastAsia="Consolas" w:hAnsi="Consolas"/>
                <w:color w:val="333333"/>
                <w:sz w:val="21"/>
                <w:szCs w:val="21"/>
                <w:rtl w:val="0"/>
              </w:rPr>
              <w:t xml:space="preserve">.getElementById(</w:t>
            </w:r>
            <w:r w:rsidDel="00000000" w:rsidR="00000000" w:rsidRPr="00000000">
              <w:rPr>
                <w:rFonts w:ascii="Consolas" w:cs="Consolas" w:eastAsia="Consolas" w:hAnsi="Consolas"/>
                <w:color w:val="dd1144"/>
                <w:sz w:val="21"/>
                <w:szCs w:val="21"/>
                <w:rtl w:val="0"/>
              </w:rPr>
              <w:t xml:space="preserve">"services-table-body"</w:t>
            </w:r>
            <w:r w:rsidDel="00000000" w:rsidR="00000000" w:rsidRPr="00000000">
              <w:rPr>
                <w:rFonts w:ascii="Consolas" w:cs="Consolas" w:eastAsia="Consolas" w:hAnsi="Consolas"/>
                <w:color w:val="333333"/>
                <w:sz w:val="21"/>
                <w:szCs w:val="21"/>
                <w:rtl w:val="0"/>
              </w:rPr>
              <w:t xml:space="preserve">);</w:t>
              <w:br w:type="textWrapping"/>
              <w:br w:type="textWrapping"/>
              <w:t xml:space="preserve">  </w:t>
            </w:r>
            <w:r w:rsidDel="00000000" w:rsidR="00000000" w:rsidRPr="00000000">
              <w:rPr>
                <w:rFonts w:ascii="Consolas" w:cs="Consolas" w:eastAsia="Consolas" w:hAnsi="Consolas"/>
                <w:b w:val="1"/>
                <w:color w:val="333333"/>
                <w:sz w:val="21"/>
                <w:szCs w:val="21"/>
                <w:rtl w:val="0"/>
              </w:rPr>
              <w:t xml:space="preserve">const</w:t>
            </w:r>
            <w:r w:rsidDel="00000000" w:rsidR="00000000" w:rsidRPr="00000000">
              <w:rPr>
                <w:rFonts w:ascii="Consolas" w:cs="Consolas" w:eastAsia="Consolas" w:hAnsi="Consolas"/>
                <w:color w:val="333333"/>
                <w:sz w:val="21"/>
                <w:szCs w:val="21"/>
                <w:rtl w:val="0"/>
              </w:rPr>
              <w:t xml:space="preserve"> myChildData = fetchData</w:t>
              <w:br w:type="textWrapping"/>
              <w:t xml:space="preserve">    .map((element) =&gt; {</w:t>
              <w:br w:type="textWrapping"/>
              <w:t xml:space="preserve">      </w:t>
            </w:r>
            <w:r w:rsidDel="00000000" w:rsidR="00000000" w:rsidRPr="00000000">
              <w:rPr>
                <w:rFonts w:ascii="Consolas" w:cs="Consolas" w:eastAsia="Consolas" w:hAnsi="Consolas"/>
                <w:b w:val="1"/>
                <w:color w:val="333333"/>
                <w:sz w:val="21"/>
                <w:szCs w:val="21"/>
                <w:rtl w:val="0"/>
              </w:rPr>
              <w:t xml:space="preserve">const</w:t>
            </w:r>
            <w:r w:rsidDel="00000000" w:rsidR="00000000" w:rsidRPr="00000000">
              <w:rPr>
                <w:rFonts w:ascii="Consolas" w:cs="Consolas" w:eastAsia="Consolas" w:hAnsi="Consolas"/>
                <w:color w:val="333333"/>
                <w:sz w:val="21"/>
                <w:szCs w:val="21"/>
                <w:rtl w:val="0"/>
              </w:rPr>
              <w:t xml:space="preserve"> serviceName = element.__self;</w:t>
              <w:br w:type="textWrapping"/>
              <w:t xml:space="preserve">      </w:t>
            </w:r>
            <w:r w:rsidDel="00000000" w:rsidR="00000000" w:rsidRPr="00000000">
              <w:rPr>
                <w:rFonts w:ascii="Consolas" w:cs="Consolas" w:eastAsia="Consolas" w:hAnsi="Consolas"/>
                <w:b w:val="1"/>
                <w:color w:val="333333"/>
                <w:sz w:val="21"/>
                <w:szCs w:val="21"/>
                <w:rtl w:val="0"/>
              </w:rPr>
              <w:t xml:space="preserve">const</w:t>
            </w:r>
            <w:r w:rsidDel="00000000" w:rsidR="00000000" w:rsidRPr="00000000">
              <w:rPr>
                <w:rFonts w:ascii="Consolas" w:cs="Consolas" w:eastAsia="Consolas" w:hAnsi="Consolas"/>
                <w:color w:val="333333"/>
                <w:sz w:val="21"/>
                <w:szCs w:val="21"/>
                <w:rtl w:val="0"/>
              </w:rPr>
              <w:t xml:space="preserve"> serviceNameResult = serviceName.match(regexName)[</w:t>
            </w:r>
            <w:r w:rsidDel="00000000" w:rsidR="00000000" w:rsidRPr="00000000">
              <w:rPr>
                <w:rFonts w:ascii="Consolas" w:cs="Consolas" w:eastAsia="Consolas" w:hAnsi="Consolas"/>
                <w:color w:val="008080"/>
                <w:sz w:val="21"/>
                <w:szCs w:val="21"/>
                <w:rtl w:val="0"/>
              </w:rPr>
              <w:t xml:space="preserve">0</w:t>
            </w:r>
            <w:r w:rsidDel="00000000" w:rsidR="00000000" w:rsidRPr="00000000">
              <w:rPr>
                <w:rFonts w:ascii="Consolas" w:cs="Consolas" w:eastAsia="Consolas" w:hAnsi="Consolas"/>
                <w:color w:val="333333"/>
                <w:sz w:val="21"/>
                <w:szCs w:val="21"/>
                <w:rtl w:val="0"/>
              </w:rPr>
              <w:t xml:space="preserve">];</w:t>
              <w:br w:type="textWrapping"/>
              <w:t xml:space="preserve">      </w:t>
            </w:r>
            <w:r w:rsidDel="00000000" w:rsidR="00000000" w:rsidRPr="00000000">
              <w:rPr>
                <w:rFonts w:ascii="Consolas" w:cs="Consolas" w:eastAsia="Consolas" w:hAnsi="Consolas"/>
                <w:b w:val="1"/>
                <w:color w:val="333333"/>
                <w:sz w:val="21"/>
                <w:szCs w:val="21"/>
                <w:rtl w:val="0"/>
              </w:rPr>
              <w:t xml:space="preserve">const</w:t>
            </w:r>
            <w:r w:rsidDel="00000000" w:rsidR="00000000" w:rsidRPr="00000000">
              <w:rPr>
                <w:rFonts w:ascii="Consolas" w:cs="Consolas" w:eastAsia="Consolas" w:hAnsi="Consolas"/>
                <w:color w:val="333333"/>
                <w:sz w:val="21"/>
                <w:szCs w:val="21"/>
                <w:rtl w:val="0"/>
              </w:rPr>
              <w:t xml:space="preserve"> serviceCost = regexCost.exec(element.__self);</w:t>
              <w:br w:type="textWrapping"/>
              <w:t xml:space="preserve">      </w:t>
            </w:r>
            <w:r w:rsidDel="00000000" w:rsidR="00000000" w:rsidRPr="00000000">
              <w:rPr>
                <w:rFonts w:ascii="Consolas" w:cs="Consolas" w:eastAsia="Consolas" w:hAnsi="Consolas"/>
                <w:b w:val="1"/>
                <w:color w:val="333333"/>
                <w:sz w:val="21"/>
                <w:szCs w:val="21"/>
                <w:rtl w:val="0"/>
              </w:rPr>
              <w:t xml:space="preserve">const</w:t>
            </w:r>
            <w:r w:rsidDel="00000000" w:rsidR="00000000" w:rsidRPr="00000000">
              <w:rPr>
                <w:rFonts w:ascii="Consolas" w:cs="Consolas" w:eastAsia="Consolas" w:hAnsi="Consolas"/>
                <w:color w:val="333333"/>
                <w:sz w:val="21"/>
                <w:szCs w:val="21"/>
                <w:rtl w:val="0"/>
              </w:rPr>
              <w:t xml:space="preserve"> serviceCostResult = serviceCost ? serviceCost[</w:t>
            </w:r>
            <w:r w:rsidDel="00000000" w:rsidR="00000000" w:rsidRPr="00000000">
              <w:rPr>
                <w:rFonts w:ascii="Consolas" w:cs="Consolas" w:eastAsia="Consolas" w:hAnsi="Consolas"/>
                <w:color w:val="008080"/>
                <w:sz w:val="21"/>
                <w:szCs w:val="21"/>
                <w:rtl w:val="0"/>
              </w:rPr>
              <w:t xml:space="preserve">1</w:t>
            </w:r>
            <w:r w:rsidDel="00000000" w:rsidR="00000000" w:rsidRPr="00000000">
              <w:rPr>
                <w:rFonts w:ascii="Consolas" w:cs="Consolas" w:eastAsia="Consolas" w:hAnsi="Consolas"/>
                <w:color w:val="333333"/>
                <w:sz w:val="21"/>
                <w:szCs w:val="21"/>
                <w:rtl w:val="0"/>
              </w:rPr>
              <w:t xml:space="preserve">] + </w:t>
            </w:r>
            <w:r w:rsidDel="00000000" w:rsidR="00000000" w:rsidRPr="00000000">
              <w:rPr>
                <w:rFonts w:ascii="Consolas" w:cs="Consolas" w:eastAsia="Consolas" w:hAnsi="Consolas"/>
                <w:color w:val="dd1144"/>
                <w:sz w:val="21"/>
                <w:szCs w:val="21"/>
                <w:rtl w:val="0"/>
              </w:rPr>
              <w:t xml:space="preserve">"руб"</w:t>
            </w:r>
            <w:r w:rsidDel="00000000" w:rsidR="00000000" w:rsidRPr="00000000">
              <w:rPr>
                <w:rFonts w:ascii="Consolas" w:cs="Consolas" w:eastAsia="Consolas" w:hAnsi="Consolas"/>
                <w:color w:val="333333"/>
                <w:sz w:val="21"/>
                <w:szCs w:val="21"/>
                <w:rtl w:val="0"/>
              </w:rPr>
              <w:t xml:space="preserve"> : </w:t>
            </w:r>
            <w:r w:rsidDel="00000000" w:rsidR="00000000" w:rsidRPr="00000000">
              <w:rPr>
                <w:rFonts w:ascii="Consolas" w:cs="Consolas" w:eastAsia="Consolas" w:hAnsi="Consolas"/>
                <w:color w:val="008080"/>
                <w:sz w:val="21"/>
                <w:szCs w:val="21"/>
                <w:rtl w:val="0"/>
              </w:rPr>
              <w:t xml:space="preserve">null</w:t>
            </w:r>
            <w:r w:rsidDel="00000000" w:rsidR="00000000" w:rsidRPr="00000000">
              <w:rPr>
                <w:rFonts w:ascii="Consolas" w:cs="Consolas" w:eastAsia="Consolas" w:hAnsi="Consolas"/>
                <w:color w:val="333333"/>
                <w:sz w:val="21"/>
                <w:szCs w:val="21"/>
                <w:rtl w:val="0"/>
              </w:rPr>
              <w:t xml:space="preserve">;</w:t>
              <w:br w:type="textWrapping"/>
              <w:t xml:space="preserve">      </w:t>
            </w:r>
            <w:r w:rsidDel="00000000" w:rsidR="00000000" w:rsidRPr="00000000">
              <w:rPr>
                <w:rFonts w:ascii="Consolas" w:cs="Consolas" w:eastAsia="Consolas" w:hAnsi="Consolas"/>
                <w:b w:val="1"/>
                <w:color w:val="333333"/>
                <w:sz w:val="21"/>
                <w:szCs w:val="21"/>
                <w:rtl w:val="0"/>
              </w:rPr>
              <w:t xml:space="preserve">return</w:t>
            </w:r>
            <w:r w:rsidDel="00000000" w:rsidR="00000000" w:rsidRPr="00000000">
              <w:rPr>
                <w:rFonts w:ascii="Consolas" w:cs="Consolas" w:eastAsia="Consolas" w:hAnsi="Consolas"/>
                <w:color w:val="333333"/>
                <w:sz w:val="21"/>
                <w:szCs w:val="21"/>
                <w:rtl w:val="0"/>
              </w:rPr>
              <w:t xml:space="preserve"> </w:t>
            </w:r>
            <w:r w:rsidDel="00000000" w:rsidR="00000000" w:rsidRPr="00000000">
              <w:rPr>
                <w:rFonts w:ascii="Consolas" w:cs="Consolas" w:eastAsia="Consolas" w:hAnsi="Consolas"/>
                <w:color w:val="dd1144"/>
                <w:sz w:val="21"/>
                <w:szCs w:val="21"/>
                <w:rtl w:val="0"/>
              </w:rPr>
              <w:t xml:space="preserve">`</w:t>
              <w:br w:type="textWrapping"/>
              <w:t xml:space="preserve">      &lt;tr&gt;</w:t>
              <w:br w:type="textWrapping"/>
              <w:t xml:space="preserve">      &lt;th scope="row"&gt;</w:t>
            </w:r>
            <w:r w:rsidDel="00000000" w:rsidR="00000000" w:rsidRPr="00000000">
              <w:rPr>
                <w:rFonts w:ascii="Consolas" w:cs="Consolas" w:eastAsia="Consolas" w:hAnsi="Consolas"/>
                <w:color w:val="333333"/>
                <w:sz w:val="21"/>
                <w:szCs w:val="21"/>
                <w:rtl w:val="0"/>
              </w:rPr>
              <w:t xml:space="preserve">${serviceNameResult}</w:t>
            </w:r>
            <w:r w:rsidDel="00000000" w:rsidR="00000000" w:rsidRPr="00000000">
              <w:rPr>
                <w:rFonts w:ascii="Consolas" w:cs="Consolas" w:eastAsia="Consolas" w:hAnsi="Consolas"/>
                <w:color w:val="dd1144"/>
                <w:sz w:val="21"/>
                <w:szCs w:val="21"/>
                <w:rtl w:val="0"/>
              </w:rPr>
              <w:t xml:space="preserve">&lt;/th&gt;</w:t>
              <w:br w:type="textWrapping"/>
              <w:t xml:space="preserve">       &lt;td&gt;</w:t>
              <w:br w:type="textWrapping"/>
              <w:t xml:space="preserve">       </w:t>
            </w:r>
            <w:r w:rsidDel="00000000" w:rsidR="00000000" w:rsidRPr="00000000">
              <w:rPr>
                <w:rFonts w:ascii="Consolas" w:cs="Consolas" w:eastAsia="Consolas" w:hAnsi="Consolas"/>
                <w:color w:val="333333"/>
                <w:sz w:val="21"/>
                <w:szCs w:val="21"/>
                <w:rtl w:val="0"/>
              </w:rPr>
              <w:t xml:space="preserve">${</w:t>
            </w:r>
            <w:r w:rsidDel="00000000" w:rsidR="00000000" w:rsidRPr="00000000">
              <w:rPr>
                <w:rFonts w:ascii="Consolas" w:cs="Consolas" w:eastAsia="Consolas" w:hAnsi="Consolas"/>
                <w:b w:val="1"/>
                <w:color w:val="333333"/>
                <w:sz w:val="21"/>
                <w:szCs w:val="21"/>
                <w:rtl w:val="0"/>
              </w:rPr>
              <w:t xml:space="preserve">new</w:t>
            </w:r>
            <w:r w:rsidDel="00000000" w:rsidR="00000000" w:rsidRPr="00000000">
              <w:rPr>
                <w:rFonts w:ascii="Consolas" w:cs="Consolas" w:eastAsia="Consolas" w:hAnsi="Consolas"/>
                <w:color w:val="333333"/>
                <w:sz w:val="21"/>
                <w:szCs w:val="21"/>
                <w:rtl w:val="0"/>
              </w:rPr>
              <w:t xml:space="preserve"> </w:t>
            </w:r>
            <w:r w:rsidDel="00000000" w:rsidR="00000000" w:rsidRPr="00000000">
              <w:rPr>
                <w:rFonts w:ascii="Consolas" w:cs="Consolas" w:eastAsia="Consolas" w:hAnsi="Consolas"/>
                <w:color w:val="0086b3"/>
                <w:sz w:val="21"/>
                <w:szCs w:val="21"/>
                <w:rtl w:val="0"/>
              </w:rPr>
              <w:t xml:space="preserve">Date</w:t>
            </w:r>
            <w:r w:rsidDel="00000000" w:rsidR="00000000" w:rsidRPr="00000000">
              <w:rPr>
                <w:rFonts w:ascii="Consolas" w:cs="Consolas" w:eastAsia="Consolas" w:hAnsi="Consolas"/>
                <w:color w:val="333333"/>
                <w:sz w:val="21"/>
                <w:szCs w:val="21"/>
                <w:rtl w:val="0"/>
              </w:rPr>
              <w:t xml:space="preserve">(element.create_date).toLocaleDateString(</w:t>
            </w:r>
            <w:r w:rsidDel="00000000" w:rsidR="00000000" w:rsidRPr="00000000">
              <w:rPr>
                <w:rFonts w:ascii="Consolas" w:cs="Consolas" w:eastAsia="Consolas" w:hAnsi="Consolas"/>
                <w:color w:val="dd1144"/>
                <w:sz w:val="21"/>
                <w:szCs w:val="21"/>
                <w:rtl w:val="0"/>
              </w:rPr>
              <w:t xml:space="preserve">"ru-RU"</w:t>
            </w:r>
            <w:r w:rsidDel="00000000" w:rsidR="00000000" w:rsidRPr="00000000">
              <w:rPr>
                <w:rFonts w:ascii="Consolas" w:cs="Consolas" w:eastAsia="Consolas" w:hAnsi="Consolas"/>
                <w:color w:val="333333"/>
                <w:sz w:val="21"/>
                <w:szCs w:val="21"/>
                <w:rtl w:val="0"/>
              </w:rPr>
              <w:t xml:space="preserve">)}</w:t>
            </w:r>
            <w:r w:rsidDel="00000000" w:rsidR="00000000" w:rsidRPr="00000000">
              <w:rPr>
                <w:rFonts w:ascii="Consolas" w:cs="Consolas" w:eastAsia="Consolas" w:hAnsi="Consolas"/>
                <w:color w:val="dd1144"/>
                <w:sz w:val="21"/>
                <w:szCs w:val="21"/>
                <w:rtl w:val="0"/>
              </w:rPr>
              <w:br w:type="textWrapping"/>
              <w:t xml:space="preserve">      &lt;/td&gt;</w:t>
              <w:br w:type="textWrapping"/>
              <w:t xml:space="preserve">        &lt;td&gt;</w:t>
            </w:r>
            <w:r w:rsidDel="00000000" w:rsidR="00000000" w:rsidRPr="00000000">
              <w:rPr>
                <w:rFonts w:ascii="Consolas" w:cs="Consolas" w:eastAsia="Consolas" w:hAnsi="Consolas"/>
                <w:color w:val="333333"/>
                <w:sz w:val="21"/>
                <w:szCs w:val="21"/>
                <w:rtl w:val="0"/>
              </w:rPr>
              <w:t xml:space="preserve">${serviceCostResult}</w:t>
            </w:r>
            <w:r w:rsidDel="00000000" w:rsidR="00000000" w:rsidRPr="00000000">
              <w:rPr>
                <w:rFonts w:ascii="Consolas" w:cs="Consolas" w:eastAsia="Consolas" w:hAnsi="Consolas"/>
                <w:color w:val="dd1144"/>
                <w:sz w:val="21"/>
                <w:szCs w:val="21"/>
                <w:rtl w:val="0"/>
              </w:rPr>
              <w:t xml:space="preserve">&lt;/td&gt;</w:t>
              <w:br w:type="textWrapping"/>
              <w:t xml:space="preserve">     &lt;/tr&gt;</w:t>
              <w:br w:type="textWrapping"/>
              <w:t xml:space="preserve">    `</w:t>
            </w:r>
            <w:r w:rsidDel="00000000" w:rsidR="00000000" w:rsidRPr="00000000">
              <w:rPr>
                <w:rFonts w:ascii="Consolas" w:cs="Consolas" w:eastAsia="Consolas" w:hAnsi="Consolas"/>
                <w:color w:val="333333"/>
                <w:sz w:val="21"/>
                <w:szCs w:val="21"/>
                <w:rtl w:val="0"/>
              </w:rPr>
              <w:t xml:space="preserve">;</w:t>
              <w:br w:type="textWrapping"/>
              <w:t xml:space="preserve">    })</w:t>
              <w:br w:type="textWrapping"/>
              <w:t xml:space="preserve">    .join(</w:t>
            </w:r>
            <w:r w:rsidDel="00000000" w:rsidR="00000000" w:rsidRPr="00000000">
              <w:rPr>
                <w:rFonts w:ascii="Consolas" w:cs="Consolas" w:eastAsia="Consolas" w:hAnsi="Consolas"/>
                <w:color w:val="dd1144"/>
                <w:sz w:val="21"/>
                <w:szCs w:val="21"/>
                <w:rtl w:val="0"/>
              </w:rPr>
              <w:t xml:space="preserve">""</w:t>
            </w:r>
            <w:r w:rsidDel="00000000" w:rsidR="00000000" w:rsidRPr="00000000">
              <w:rPr>
                <w:rFonts w:ascii="Consolas" w:cs="Consolas" w:eastAsia="Consolas" w:hAnsi="Consolas"/>
                <w:color w:val="333333"/>
                <w:sz w:val="21"/>
                <w:szCs w:val="21"/>
                <w:rtl w:val="0"/>
              </w:rPr>
              <w:t xml:space="preserve">);</w:t>
              <w:br w:type="textWrapping"/>
              <w:br w:type="textWrapping"/>
              <w:t xml:space="preserve">  tableBody.innerHTML = myChildData;</w:t>
              <w:br w:type="textWrapping"/>
              <w:t xml:space="preserve">});</w:t>
            </w:r>
            <w:r w:rsidDel="00000000" w:rsidR="00000000" w:rsidRPr="00000000">
              <w:rPr>
                <w:rtl w:val="0"/>
              </w:rPr>
            </w:r>
          </w:p>
        </w:tc>
      </w:tr>
    </w:tbl>
    <w:p w:rsidR="00000000" w:rsidDel="00000000" w:rsidP="00000000" w:rsidRDefault="00000000" w:rsidRPr="00000000" w14:paraId="000000D0">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1">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2">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3">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4">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5">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6">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br w:type="textWrapping"/>
        <w:t xml:space="preserve">Логика выхода из страницы реализована </w:t>
      </w:r>
      <w:ins w:author="Timour Goudiev" w:id="20" w:date="2023-06-14T04:59:53Z">
        <w:r w:rsidDel="00000000" w:rsidR="00000000" w:rsidRPr="00000000">
          <w:rPr>
            <w:rFonts w:ascii="Times New Roman" w:cs="Times New Roman" w:eastAsia="Times New Roman" w:hAnsi="Times New Roman"/>
            <w:sz w:val="28"/>
            <w:szCs w:val="28"/>
            <w:rtl w:val="0"/>
          </w:rPr>
          <w:t xml:space="preserve">в</w:t>
        </w:r>
      </w:ins>
      <w:del w:author="Timour Goudiev" w:id="20" w:date="2023-06-14T04:59:53Z">
        <w:r w:rsidDel="00000000" w:rsidR="00000000" w:rsidRPr="00000000">
          <w:rPr>
            <w:rFonts w:ascii="Times New Roman" w:cs="Times New Roman" w:eastAsia="Times New Roman" w:hAnsi="Times New Roman"/>
            <w:sz w:val="28"/>
            <w:szCs w:val="28"/>
            <w:rtl w:val="0"/>
          </w:rPr>
          <w:delText xml:space="preserve">на </w:delText>
        </w:r>
      </w:del>
      <w:r w:rsidDel="00000000" w:rsidR="00000000" w:rsidRPr="00000000">
        <w:rPr>
          <w:rFonts w:ascii="Times New Roman" w:cs="Times New Roman" w:eastAsia="Times New Roman" w:hAnsi="Times New Roman"/>
          <w:sz w:val="28"/>
          <w:szCs w:val="28"/>
          <w:rtl w:val="0"/>
        </w:rPr>
        <w:t xml:space="preserve">строках 131-135</w:t>
      </w:r>
    </w:p>
    <w:p w:rsidR="00000000" w:rsidDel="00000000" w:rsidP="00000000" w:rsidRDefault="00000000" w:rsidRPr="00000000" w14:paraId="000000D7">
      <w:pPr>
        <w:ind w:left="0" w:firstLine="0"/>
        <w:rPr>
          <w:rFonts w:ascii="Times New Roman" w:cs="Times New Roman" w:eastAsia="Times New Roman" w:hAnsi="Times New Roman"/>
          <w:sz w:val="28"/>
          <w:szCs w:val="28"/>
        </w:rPr>
      </w:pPr>
      <w:r w:rsidDel="00000000" w:rsidR="00000000" w:rsidRPr="00000000">
        <w:rPr>
          <w:rtl w:val="0"/>
        </w:rPr>
      </w:r>
    </w:p>
    <w:tbl>
      <w:tblPr>
        <w:tblStyle w:val="Table4"/>
        <w:jc w:val="left"/>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bbbbbb"/>
                <w:sz w:val="21"/>
                <w:szCs w:val="21"/>
              </w:rPr>
            </w:pPr>
            <w:r w:rsidDel="00000000" w:rsidR="00000000" w:rsidRPr="00000000">
              <w:rPr>
                <w:rFonts w:ascii="Consolas" w:cs="Consolas" w:eastAsia="Consolas" w:hAnsi="Consolas"/>
                <w:color w:val="333333"/>
                <w:sz w:val="21"/>
                <w:szCs w:val="21"/>
                <w:rtl w:val="0"/>
              </w:rPr>
              <w:t xml:space="preserve">logoutBtn.addEventListener(</w:t>
            </w:r>
            <w:r w:rsidDel="00000000" w:rsidR="00000000" w:rsidRPr="00000000">
              <w:rPr>
                <w:rFonts w:ascii="Consolas" w:cs="Consolas" w:eastAsia="Consolas" w:hAnsi="Consolas"/>
                <w:color w:val="dd1144"/>
                <w:sz w:val="21"/>
                <w:szCs w:val="21"/>
                <w:rtl w:val="0"/>
              </w:rPr>
              <w:t xml:space="preserve">"click"</w:t>
            </w:r>
            <w:r w:rsidDel="00000000" w:rsidR="00000000" w:rsidRPr="00000000">
              <w:rPr>
                <w:rFonts w:ascii="Consolas" w:cs="Consolas" w:eastAsia="Consolas" w:hAnsi="Consolas"/>
                <w:color w:val="333333"/>
                <w:sz w:val="21"/>
                <w:szCs w:val="21"/>
                <w:rtl w:val="0"/>
              </w:rPr>
              <w:t xml:space="preserve">, () =&gt; {</w:t>
              <w:br w:type="textWrapping"/>
              <w:t xml:space="preserve">  location.href = </w:t>
            </w:r>
            <w:r w:rsidDel="00000000" w:rsidR="00000000" w:rsidRPr="00000000">
              <w:rPr>
                <w:rFonts w:ascii="Consolas" w:cs="Consolas" w:eastAsia="Consolas" w:hAnsi="Consolas"/>
                <w:color w:val="dd1144"/>
                <w:sz w:val="21"/>
                <w:szCs w:val="21"/>
                <w:rtl w:val="0"/>
              </w:rPr>
              <w:t xml:space="preserve">"login.html"</w:t>
            </w:r>
            <w:r w:rsidDel="00000000" w:rsidR="00000000" w:rsidRPr="00000000">
              <w:rPr>
                <w:rFonts w:ascii="Consolas" w:cs="Consolas" w:eastAsia="Consolas" w:hAnsi="Consolas"/>
                <w:color w:val="333333"/>
                <w:sz w:val="21"/>
                <w:szCs w:val="21"/>
                <w:rtl w:val="0"/>
              </w:rPr>
              <w:t xml:space="preserve">;</w:t>
              <w:br w:type="textWrapping"/>
              <w:t xml:space="preserve">  localStorage.clear();</w:t>
              <w:br w:type="textWrapping"/>
              <w:t xml:space="preserve">});</w:t>
            </w:r>
            <w:r w:rsidDel="00000000" w:rsidR="00000000" w:rsidRPr="00000000">
              <w:rPr>
                <w:rtl w:val="0"/>
              </w:rPr>
            </w:r>
          </w:p>
        </w:tc>
      </w:tr>
    </w:tbl>
    <w:p w:rsidR="00000000" w:rsidDel="00000000" w:rsidP="00000000" w:rsidRDefault="00000000" w:rsidRPr="00000000" w14:paraId="000000D9">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A">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B">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C">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D">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E">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F">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0">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1">
      <w:pPr>
        <w:shd w:fill="auto" w:val="clear"/>
        <w:rPr>
          <w:rFonts w:ascii="Times New Roman" w:cs="Times New Roman" w:eastAsia="Times New Roman" w:hAnsi="Times New Roman"/>
          <w:color w:val="050e17"/>
          <w:sz w:val="28"/>
          <w:szCs w:val="28"/>
        </w:rPr>
      </w:pPr>
      <w:r w:rsidDel="00000000" w:rsidR="00000000" w:rsidRPr="00000000">
        <w:rPr>
          <w:rtl w:val="0"/>
        </w:rPr>
      </w:r>
    </w:p>
    <w:p w:rsidR="00000000" w:rsidDel="00000000" w:rsidP="00000000" w:rsidRDefault="00000000" w:rsidRPr="00000000" w14:paraId="000000E2">
      <w:pPr>
        <w:shd w:fill="auto" w:val="clear"/>
        <w:rPr>
          <w:rFonts w:ascii="Times New Roman" w:cs="Times New Roman" w:eastAsia="Times New Roman" w:hAnsi="Times New Roman"/>
          <w:b w:val="1"/>
          <w:color w:val="050e17"/>
          <w:sz w:val="32"/>
          <w:szCs w:val="32"/>
        </w:rPr>
      </w:pPr>
      <w:r w:rsidDel="00000000" w:rsidR="00000000" w:rsidRPr="00000000">
        <w:rPr>
          <w:rFonts w:ascii="Times New Roman" w:cs="Times New Roman" w:eastAsia="Times New Roman" w:hAnsi="Times New Roman"/>
          <w:b w:val="1"/>
          <w:color w:val="050e17"/>
          <w:sz w:val="32"/>
          <w:szCs w:val="32"/>
          <w:rtl w:val="0"/>
        </w:rPr>
        <w:t xml:space="preserve">Глава 3: Список источников и литературы</w:t>
      </w:r>
    </w:p>
    <w:p w:rsidR="00000000" w:rsidDel="00000000" w:rsidP="00000000" w:rsidRDefault="00000000" w:rsidRPr="00000000" w14:paraId="000000E3">
      <w:pPr>
        <w:shd w:fill="auto" w:val="clear"/>
        <w:rPr>
          <w:rFonts w:ascii="Times New Roman" w:cs="Times New Roman" w:eastAsia="Times New Roman" w:hAnsi="Times New Roman"/>
          <w:b w:val="1"/>
          <w:color w:val="050e17"/>
          <w:sz w:val="28"/>
          <w:szCs w:val="28"/>
        </w:rPr>
      </w:pPr>
      <w:r w:rsidDel="00000000" w:rsidR="00000000" w:rsidRPr="00000000">
        <w:rPr>
          <w:rtl w:val="0"/>
        </w:rPr>
      </w:r>
    </w:p>
    <w:p w:rsidR="00000000" w:rsidDel="00000000" w:rsidP="00000000" w:rsidRDefault="00000000" w:rsidRPr="00000000" w14:paraId="000000E4">
      <w:pPr>
        <w:numPr>
          <w:ilvl w:val="0"/>
          <w:numId w:val="1"/>
        </w:numPr>
        <w:ind w:left="720" w:hanging="360"/>
        <w:rPr>
          <w:rFonts w:ascii="Times New Roman" w:cs="Times New Roman" w:eastAsia="Times New Roman" w:hAnsi="Times New Roman"/>
          <w:sz w:val="28"/>
          <w:szCs w:val="28"/>
        </w:rPr>
      </w:pPr>
      <w:hyperlink r:id="rId13">
        <w:r w:rsidDel="00000000" w:rsidR="00000000" w:rsidRPr="00000000">
          <w:rPr>
            <w:rFonts w:ascii="Times New Roman" w:cs="Times New Roman" w:eastAsia="Times New Roman" w:hAnsi="Times New Roman"/>
            <w:color w:val="1155cc"/>
            <w:sz w:val="28"/>
            <w:szCs w:val="28"/>
            <w:u w:val="single"/>
            <w:rtl w:val="0"/>
          </w:rPr>
          <w:t xml:space="preserve">https://docs.carbonsoft.ru/display/CarbonBilling/Home</w:t>
        </w:r>
      </w:hyperlink>
      <w:r w:rsidDel="00000000" w:rsidR="00000000" w:rsidRPr="00000000">
        <w:rPr>
          <w:rtl w:val="0"/>
        </w:rPr>
      </w:r>
    </w:p>
    <w:p w:rsidR="00000000" w:rsidDel="00000000" w:rsidP="00000000" w:rsidRDefault="00000000" w:rsidRPr="00000000" w14:paraId="000000E5">
      <w:pPr>
        <w:numPr>
          <w:ilvl w:val="0"/>
          <w:numId w:val="1"/>
        </w:numPr>
        <w:ind w:left="720" w:hanging="360"/>
        <w:rPr>
          <w:rFonts w:ascii="Times New Roman" w:cs="Times New Roman" w:eastAsia="Times New Roman" w:hAnsi="Times New Roman"/>
          <w:sz w:val="28"/>
          <w:szCs w:val="28"/>
          <w:u w:val="none"/>
        </w:rPr>
      </w:pPr>
      <w:hyperlink r:id="rId14">
        <w:r w:rsidDel="00000000" w:rsidR="00000000" w:rsidRPr="00000000">
          <w:rPr>
            <w:rFonts w:ascii="Times New Roman" w:cs="Times New Roman" w:eastAsia="Times New Roman" w:hAnsi="Times New Roman"/>
            <w:color w:val="1155cc"/>
            <w:sz w:val="28"/>
            <w:szCs w:val="28"/>
            <w:u w:val="single"/>
            <w:rtl w:val="0"/>
          </w:rPr>
          <w:t xml:space="preserve">https://docs.carbonsoft.ru/pages/viewpage.action?pageId=187433098</w:t>
        </w:r>
      </w:hyperlink>
      <w:r w:rsidDel="00000000" w:rsidR="00000000" w:rsidRPr="00000000">
        <w:rPr>
          <w:rtl w:val="0"/>
        </w:rPr>
      </w:r>
    </w:p>
    <w:p w:rsidR="00000000" w:rsidDel="00000000" w:rsidP="00000000" w:rsidRDefault="00000000" w:rsidRPr="00000000" w14:paraId="000000E6">
      <w:pPr>
        <w:numPr>
          <w:ilvl w:val="0"/>
          <w:numId w:val="1"/>
        </w:numPr>
        <w:ind w:left="720" w:hanging="360"/>
        <w:rPr>
          <w:rFonts w:ascii="Times New Roman" w:cs="Times New Roman" w:eastAsia="Times New Roman" w:hAnsi="Times New Roman"/>
          <w:sz w:val="28"/>
          <w:szCs w:val="28"/>
          <w:u w:val="none"/>
        </w:rPr>
      </w:pPr>
      <w:hyperlink r:id="rId15">
        <w:r w:rsidDel="00000000" w:rsidR="00000000" w:rsidRPr="00000000">
          <w:rPr>
            <w:rFonts w:ascii="Times New Roman" w:cs="Times New Roman" w:eastAsia="Times New Roman" w:hAnsi="Times New Roman"/>
            <w:color w:val="1155cc"/>
            <w:sz w:val="28"/>
            <w:szCs w:val="28"/>
            <w:u w:val="single"/>
            <w:rtl w:val="0"/>
          </w:rPr>
          <w:t xml:space="preserve">https://developer.mozilla.org/ru/</w:t>
        </w:r>
      </w:hyperlink>
      <w:r w:rsidDel="00000000" w:rsidR="00000000" w:rsidRPr="00000000">
        <w:rPr>
          <w:rtl w:val="0"/>
        </w:rPr>
      </w:r>
    </w:p>
    <w:p w:rsidR="00000000" w:rsidDel="00000000" w:rsidP="00000000" w:rsidRDefault="00000000" w:rsidRPr="00000000" w14:paraId="000000E7">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8">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A">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B">
      <w:pPr>
        <w:spacing w:after="160" w:line="259" w:lineRule="auto"/>
        <w:rPr>
          <w:rFonts w:ascii="Times New Roman" w:cs="Times New Roman" w:eastAsia="Times New Roman" w:hAnsi="Times New Roman"/>
          <w:color w:val="050e17"/>
          <w:sz w:val="28"/>
          <w:szCs w:val="28"/>
        </w:rPr>
      </w:pPr>
      <w:r w:rsidDel="00000000" w:rsidR="00000000" w:rsidRPr="00000000">
        <w:rPr>
          <w:rtl w:val="0"/>
        </w:rPr>
      </w:r>
    </w:p>
    <w:p w:rsidR="00000000" w:rsidDel="00000000" w:rsidP="00000000" w:rsidRDefault="00000000" w:rsidRPr="00000000" w14:paraId="000000EC">
      <w:pPr>
        <w:ind w:left="0" w:firstLine="0"/>
        <w:rPr>
          <w:rFonts w:ascii="Times New Roman" w:cs="Times New Roman" w:eastAsia="Times New Roman" w:hAnsi="Times New Roman"/>
          <w:sz w:val="28"/>
          <w:szCs w:val="28"/>
        </w:rPr>
      </w:pPr>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Timour Goudiev" w:id="13" w:date="2023-06-14T04:56:37Z">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ИМЯПРОЕКТА - это лишнее</w:t>
      </w:r>
    </w:p>
  </w:comment>
  <w:comment w:author="Timour Goudiev" w:id="12" w:date="2023-06-14T04:56:14Z">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реализована</w:t>
      </w:r>
    </w:p>
  </w:comment>
  <w:comment w:author="Timour Goudiev" w:id="11" w:date="2023-06-14T04:55:37Z">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Это зачем?</w:t>
      </w:r>
    </w:p>
  </w:comment>
  <w:comment w:author="Timour Goudiev" w:id="10" w:date="2023-06-14T04:55:00Z">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к форме авторизации</w:t>
      </w:r>
    </w:p>
  </w:comment>
  <w:comment w:author="Timour Goudiev" w:id="9" w:date="2023-06-14T04:54:49Z">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странная фраза</w:t>
      </w:r>
    </w:p>
  </w:comment>
  <w:comment w:author="Timour Goudiev" w:id="8" w:date="2023-06-14T04:48:38Z">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главную страницу личного кабинета</w:t>
      </w:r>
    </w:p>
  </w:comment>
  <w:comment w:author="Timour Goudiev" w:id="7" w:date="2023-06-14T04:48:06Z">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Не стоит с кем-то общаться в тексте курсовой) Можно написать: Первым экраном личного кабинета является окно афторизации.</w:t>
      </w:r>
    </w:p>
  </w:comment>
  <w:comment w:author="Timour Goudiev" w:id="14" w:date="2023-06-14T04:57:43Z">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неизвестный термин в данной работе  + Бэкенд</w:t>
      </w:r>
    </w:p>
  </w:comment>
  <w:comment w:author="Timour Goudiev" w:id="6" w:date="2023-06-14T04:46:32Z">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то же самое</w:t>
      </w:r>
    </w:p>
  </w:comment>
  <w:comment w:author="Timour Goudiev" w:id="15" w:date="2023-06-14T04:58:12Z">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ссылку или раздел меню</w:t>
      </w:r>
    </w:p>
  </w:comment>
  <w:comment w:author="Timour Goudiev" w:id="5" w:date="2023-06-14T04:46:12Z">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Здесь не стоит путать функционал клиентского ЛК и дашборда для провайдера</w:t>
      </w:r>
    </w:p>
  </w:comment>
  <w:comment w:author="Timour Goudiev" w:id="3" w:date="2023-06-14T04:43:57Z">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Непонятно, в чем заключалось это определение с системой, когда это был заказ от провайдера</w:t>
      </w:r>
    </w:p>
  </w:comment>
  <w:comment w:author="Timour Goudiev" w:id="1" w:date="2023-06-14T04:51:22Z">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здесь и далее нужно корректировать цель. Целью являлась разработка личного кабинета для клиентов интернет-провайдера. Ты можешь оставить описание того, что такое биллинговая система и говорить о том, что твой ЛК будет с ней взаимодейстовать по АПИ</w:t>
      </w:r>
    </w:p>
  </w:comment>
  <w:comment w:author="Timour Goudiev" w:id="4" w:date="2023-06-14T04:42:58Z">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десктопных ЛК не встречал</w:t>
      </w:r>
    </w:p>
  </w:comment>
  <w:comment w:author="Timour Goudiev" w:id="16" w:date="2023-06-14T04:59:02Z">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не стоит палить креда провайдера. Здесь как раз уместен плейсхолдер.</w:t>
      </w:r>
    </w:p>
  </w:comment>
  <w:comment w:author="Timour Goudiev" w:id="0" w:date="2023-06-14T04:49:37Z">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Ты разрабатывал не биллинговую систему, а личный кабинет клиента, который взаимодействует с биллинговой системой провайдера</w:t>
      </w:r>
    </w:p>
  </w:comment>
  <w:comment w:author="Timour Goudiev" w:id="2" w:date="2023-06-14T04:40:54Z">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которая позволит отображать информацию о состоянии лицевого счета клиента и принимать платежи по договору.</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6.png"/><Relationship Id="rId13" Type="http://schemas.openxmlformats.org/officeDocument/2006/relationships/hyperlink" Target="https://docs.carbonsoft.ru/display/CarbonBilling/Home" TargetMode="External"/><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5.png"/><Relationship Id="rId15" Type="http://schemas.openxmlformats.org/officeDocument/2006/relationships/hyperlink" Target="https://developer.mozilla.org/ru/" TargetMode="External"/><Relationship Id="rId14" Type="http://schemas.openxmlformats.org/officeDocument/2006/relationships/hyperlink" Target="https://docs.carbonsoft.ru/pages/viewpage.action?pageId=187433098"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